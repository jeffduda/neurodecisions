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charts/chart3.xml" ContentType="application/vnd.openxmlformats-officedocument.drawingml.chart+xml"/>
  <Override PartName="/docProps/app.xml" ContentType="application/vnd.openxmlformats-officedocument.extended-properties+xml"/>
  <Default Extension="tiff" ContentType="image/tiff"/>
  <Override PartName="/word/comments.xml" ContentType="application/vnd.openxmlformats-officedocument.wordprocessingml.comments+xml"/>
  <Default Extension="jpeg" ContentType="image/jpeg"/>
  <Override PartName="/word/charts/chart2.xml" ContentType="application/vnd.openxmlformats-officedocument.drawingml.chart+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83E" w:rsidRPr="001C423E" w:rsidRDefault="005F783E" w:rsidP="00563525">
      <w:pPr>
        <w:spacing w:line="480" w:lineRule="auto"/>
        <w:ind w:firstLine="232"/>
        <w:rPr>
          <w:rFonts w:ascii="Times" w:hAnsi="Times" w:cs="Times"/>
          <w:sz w:val="22"/>
          <w:szCs w:val="22"/>
        </w:rPr>
      </w:pPr>
      <w:r w:rsidRPr="001C423E">
        <w:rPr>
          <w:rFonts w:ascii="Times" w:hAnsi="Times" w:cs="Times"/>
          <w:sz w:val="22"/>
          <w:szCs w:val="22"/>
        </w:rPr>
        <w:t>Running Head: DECISION-MAKING AND LANGUAGE</w:t>
      </w: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954793" w:rsidRDefault="00954793" w:rsidP="00563525">
      <w:pPr>
        <w:spacing w:line="480" w:lineRule="auto"/>
        <w:jc w:val="center"/>
        <w:rPr>
          <w:rFonts w:ascii="Times" w:hAnsi="Times" w:cs="Times"/>
          <w:sz w:val="22"/>
          <w:szCs w:val="22"/>
        </w:rPr>
      </w:pPr>
    </w:p>
    <w:p w:rsidR="005F783E" w:rsidRPr="001C423E" w:rsidRDefault="00E133FE" w:rsidP="00563525">
      <w:pPr>
        <w:spacing w:line="480" w:lineRule="auto"/>
        <w:jc w:val="center"/>
        <w:rPr>
          <w:rFonts w:ascii="Times" w:hAnsi="Times" w:cs="Times"/>
          <w:sz w:val="22"/>
          <w:szCs w:val="22"/>
        </w:rPr>
      </w:pPr>
      <w:r>
        <w:rPr>
          <w:rFonts w:ascii="Times" w:hAnsi="Times" w:cs="Times"/>
          <w:sz w:val="22"/>
          <w:szCs w:val="22"/>
        </w:rPr>
        <w:t xml:space="preserve">Decision-making in the real world: A </w:t>
      </w:r>
      <w:proofErr w:type="spellStart"/>
      <w:r>
        <w:rPr>
          <w:rFonts w:ascii="Times" w:hAnsi="Times" w:cs="Times"/>
          <w:sz w:val="22"/>
          <w:szCs w:val="22"/>
        </w:rPr>
        <w:t>neuroeconomic</w:t>
      </w:r>
      <w:proofErr w:type="spellEnd"/>
      <w:r>
        <w:rPr>
          <w:rFonts w:ascii="Times" w:hAnsi="Times" w:cs="Times"/>
          <w:sz w:val="22"/>
          <w:szCs w:val="22"/>
        </w:rPr>
        <w:t xml:space="preserve"> framework for language processing</w:t>
      </w:r>
    </w:p>
    <w:p w:rsidR="005F783E" w:rsidRPr="001C423E" w:rsidRDefault="005F783E" w:rsidP="00563525">
      <w:pPr>
        <w:spacing w:line="480" w:lineRule="auto"/>
        <w:rPr>
          <w:rFonts w:ascii="Times" w:hAnsi="Times" w:cs="Times"/>
          <w:sz w:val="22"/>
          <w:szCs w:val="22"/>
        </w:rPr>
      </w:pPr>
    </w:p>
    <w:p w:rsidR="00FF1BB9" w:rsidRDefault="005F783E">
      <w:pPr>
        <w:spacing w:line="480" w:lineRule="auto"/>
        <w:jc w:val="center"/>
        <w:rPr>
          <w:rFonts w:ascii="Times" w:hAnsi="Times" w:cs="Times"/>
          <w:sz w:val="22"/>
          <w:szCs w:val="22"/>
          <w:vertAlign w:val="superscript"/>
        </w:rPr>
      </w:pPr>
      <w:r w:rsidRPr="001C423E">
        <w:rPr>
          <w:rFonts w:ascii="Times" w:hAnsi="Times" w:cs="Times"/>
          <w:sz w:val="22"/>
          <w:szCs w:val="22"/>
        </w:rPr>
        <w:t>Corey T. McMillan</w:t>
      </w:r>
      <w:r w:rsidRPr="001C423E">
        <w:rPr>
          <w:rFonts w:ascii="Times" w:hAnsi="Times" w:cs="Times"/>
          <w:sz w:val="22"/>
          <w:szCs w:val="22"/>
          <w:vertAlign w:val="superscript"/>
        </w:rPr>
        <w:t>1*</w:t>
      </w:r>
      <w:r w:rsidRPr="001C423E">
        <w:rPr>
          <w:rFonts w:ascii="Times" w:hAnsi="Times" w:cs="Times"/>
          <w:sz w:val="22"/>
          <w:szCs w:val="22"/>
        </w:rPr>
        <w:t xml:space="preserve">, </w:t>
      </w:r>
      <w:proofErr w:type="spellStart"/>
      <w:r w:rsidRPr="001C423E">
        <w:rPr>
          <w:rFonts w:ascii="Times" w:hAnsi="Times" w:cs="Times"/>
          <w:sz w:val="22"/>
          <w:szCs w:val="22"/>
        </w:rPr>
        <w:t>Delani</w:t>
      </w:r>
      <w:proofErr w:type="spellEnd"/>
      <w:r w:rsidRPr="001C423E">
        <w:rPr>
          <w:rFonts w:ascii="Times" w:hAnsi="Times" w:cs="Times"/>
          <w:sz w:val="22"/>
          <w:szCs w:val="22"/>
        </w:rPr>
        <w:t xml:space="preserve"> Gunawardena</w:t>
      </w:r>
      <w:r w:rsidRPr="001C423E">
        <w:rPr>
          <w:rFonts w:ascii="Times" w:hAnsi="Times" w:cs="Times"/>
          <w:sz w:val="22"/>
          <w:szCs w:val="22"/>
          <w:vertAlign w:val="superscript"/>
        </w:rPr>
        <w:t>1</w:t>
      </w:r>
      <w:r w:rsidRPr="001C423E">
        <w:rPr>
          <w:rFonts w:ascii="Times" w:hAnsi="Times" w:cs="Times"/>
          <w:sz w:val="22"/>
          <w:szCs w:val="22"/>
        </w:rPr>
        <w:t>, Robin Clark</w:t>
      </w:r>
      <w:r w:rsidRPr="001C423E">
        <w:rPr>
          <w:rFonts w:ascii="Times" w:hAnsi="Times" w:cs="Times"/>
          <w:sz w:val="22"/>
          <w:szCs w:val="22"/>
          <w:vertAlign w:val="superscript"/>
        </w:rPr>
        <w:t>2</w:t>
      </w:r>
      <w:r w:rsidRPr="001C423E">
        <w:rPr>
          <w:rFonts w:ascii="Times" w:hAnsi="Times" w:cs="Times"/>
          <w:sz w:val="22"/>
          <w:szCs w:val="22"/>
        </w:rPr>
        <w:t xml:space="preserve"> and Murray Grossman</w:t>
      </w:r>
      <w:r w:rsidRPr="001C423E">
        <w:rPr>
          <w:rFonts w:ascii="Times" w:hAnsi="Times" w:cs="Times"/>
          <w:sz w:val="22"/>
          <w:szCs w:val="22"/>
          <w:vertAlign w:val="superscript"/>
        </w:rPr>
        <w:t>1</w:t>
      </w:r>
    </w:p>
    <w:p w:rsidR="005F783E" w:rsidRPr="001C423E" w:rsidRDefault="005F783E" w:rsidP="00563525">
      <w:pPr>
        <w:spacing w:line="480" w:lineRule="auto"/>
        <w:rPr>
          <w:rFonts w:ascii="Times" w:hAnsi="Times" w:cs="Times"/>
          <w:sz w:val="22"/>
          <w:szCs w:val="22"/>
          <w:vertAlign w:val="superscript"/>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vertAlign w:val="superscript"/>
        </w:rPr>
        <w:t>1</w:t>
      </w:r>
      <w:r w:rsidRPr="001C423E">
        <w:rPr>
          <w:rFonts w:ascii="Times" w:hAnsi="Times" w:cs="Times"/>
          <w:sz w:val="22"/>
          <w:szCs w:val="22"/>
        </w:rPr>
        <w:t>University of Pennsylvania School of Medicine, Department of Neurology</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vertAlign w:val="superscript"/>
        </w:rPr>
        <w:t>2</w:t>
      </w:r>
      <w:r w:rsidRPr="001C423E">
        <w:rPr>
          <w:rFonts w:ascii="Times" w:hAnsi="Times" w:cs="Times"/>
          <w:sz w:val="22"/>
          <w:szCs w:val="22"/>
        </w:rPr>
        <w:t>University of Pennsylvania, Department of Linguistics</w:t>
      </w: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 xml:space="preserve">*Corresponding Author: </w:t>
      </w:r>
      <w:r w:rsidRPr="001C423E">
        <w:rPr>
          <w:rFonts w:ascii="Times" w:hAnsi="Times" w:cs="Times"/>
          <w:sz w:val="22"/>
          <w:szCs w:val="22"/>
        </w:rPr>
        <w:tab/>
        <w:t>University of Pennsylvania Medical Center</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Department of Neurology</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3400 Spruce Street, 3 West Gates</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r>
      <w:r w:rsidRPr="001C423E">
        <w:rPr>
          <w:rFonts w:ascii="Times" w:hAnsi="Times" w:cs="Times"/>
          <w:sz w:val="22"/>
          <w:szCs w:val="22"/>
        </w:rPr>
        <w:tab/>
        <w:t>Philadelphia, PA 19104</w:t>
      </w:r>
    </w:p>
    <w:p w:rsidR="005F783E" w:rsidRPr="001C423E" w:rsidRDefault="005F783E" w:rsidP="00563525">
      <w:pPr>
        <w:spacing w:line="480" w:lineRule="auto"/>
        <w:ind w:left="2160" w:firstLine="720"/>
        <w:rPr>
          <w:rFonts w:ascii="Times" w:hAnsi="Times" w:cs="Times"/>
          <w:sz w:val="22"/>
          <w:szCs w:val="22"/>
        </w:rPr>
      </w:pPr>
      <w:r w:rsidRPr="001C423E">
        <w:rPr>
          <w:rFonts w:ascii="Times" w:hAnsi="Times" w:cs="Times"/>
          <w:sz w:val="22"/>
          <w:szCs w:val="22"/>
        </w:rPr>
        <w:t>mcmillac@mail.med.upenn.edu</w:t>
      </w: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Acknowledgments: This work was supported by the following grants from the National Institutes of Health: HD050406, NS44266, AG17586, AG15116, NS53488</w:t>
      </w:r>
      <w:r w:rsidRPr="00A43282">
        <w:rPr>
          <w:rFonts w:ascii="Times" w:hAnsi="Times" w:cs="Times"/>
          <w:sz w:val="22"/>
          <w:szCs w:val="22"/>
        </w:rPr>
        <w:t xml:space="preserve"> </w:t>
      </w:r>
      <w:r w:rsidRPr="001C423E">
        <w:rPr>
          <w:rFonts w:ascii="Times" w:hAnsi="Times" w:cs="Times"/>
          <w:sz w:val="22"/>
          <w:szCs w:val="22"/>
        </w:rPr>
        <w:t>and</w:t>
      </w:r>
      <w:r>
        <w:rPr>
          <w:rFonts w:ascii="Times" w:hAnsi="Times" w:cs="Times"/>
          <w:sz w:val="22"/>
          <w:szCs w:val="22"/>
        </w:rPr>
        <w:t xml:space="preserve"> AG32953</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Keywords: decision-making</w:t>
      </w:r>
      <w:r w:rsidR="002C1CE2">
        <w:rPr>
          <w:rFonts w:ascii="Times" w:hAnsi="Times" w:cs="Times"/>
          <w:sz w:val="22"/>
          <w:szCs w:val="22"/>
        </w:rPr>
        <w:t>;</w:t>
      </w:r>
      <w:r w:rsidRPr="001C423E">
        <w:rPr>
          <w:rFonts w:ascii="Times" w:hAnsi="Times" w:cs="Times"/>
          <w:sz w:val="22"/>
          <w:szCs w:val="22"/>
        </w:rPr>
        <w:t xml:space="preserve"> language processing</w:t>
      </w:r>
      <w:r w:rsidR="002C1CE2">
        <w:rPr>
          <w:rFonts w:ascii="Times" w:hAnsi="Times" w:cs="Times"/>
          <w:sz w:val="22"/>
          <w:szCs w:val="22"/>
        </w:rPr>
        <w:t>;</w:t>
      </w:r>
      <w:r w:rsidRPr="001C423E">
        <w:rPr>
          <w:rFonts w:ascii="Times" w:hAnsi="Times" w:cs="Times"/>
          <w:sz w:val="22"/>
          <w:szCs w:val="22"/>
        </w:rPr>
        <w:t xml:space="preserve"> homonyms</w:t>
      </w:r>
      <w:r w:rsidR="002C1CE2">
        <w:rPr>
          <w:rFonts w:ascii="Times" w:hAnsi="Times" w:cs="Times"/>
          <w:sz w:val="22"/>
          <w:szCs w:val="22"/>
        </w:rPr>
        <w:t>;</w:t>
      </w:r>
      <w:r w:rsidRPr="001C423E">
        <w:rPr>
          <w:rFonts w:ascii="Times" w:hAnsi="Times" w:cs="Times"/>
          <w:sz w:val="22"/>
          <w:szCs w:val="22"/>
        </w:rPr>
        <w:t xml:space="preserve"> BOLD </w:t>
      </w:r>
      <w:proofErr w:type="spellStart"/>
      <w:r w:rsidRPr="001C423E">
        <w:rPr>
          <w:rFonts w:ascii="Times" w:hAnsi="Times" w:cs="Times"/>
          <w:sz w:val="22"/>
          <w:szCs w:val="22"/>
        </w:rPr>
        <w:t>fMRI</w:t>
      </w:r>
      <w:proofErr w:type="spellEnd"/>
      <w:r w:rsidR="002C1CE2">
        <w:rPr>
          <w:rFonts w:ascii="Times" w:hAnsi="Times" w:cs="Times"/>
          <w:sz w:val="22"/>
          <w:szCs w:val="22"/>
        </w:rPr>
        <w:t>;</w:t>
      </w:r>
      <w:r w:rsidRPr="001C423E">
        <w:rPr>
          <w:rFonts w:ascii="Times" w:hAnsi="Times" w:cs="Times"/>
          <w:sz w:val="22"/>
          <w:szCs w:val="22"/>
        </w:rPr>
        <w:t xml:space="preserve"> lexical semantics</w:t>
      </w:r>
      <w:r w:rsidRPr="001C423E">
        <w:rPr>
          <w:rFonts w:ascii="Times" w:hAnsi="Times" w:cs="Times"/>
          <w:sz w:val="22"/>
          <w:szCs w:val="22"/>
        </w:rPr>
        <w:br w:type="page"/>
      </w:r>
    </w:p>
    <w:p w:rsidR="005F783E" w:rsidRPr="001C423E" w:rsidRDefault="005F783E" w:rsidP="00563525">
      <w:pPr>
        <w:spacing w:line="480" w:lineRule="auto"/>
        <w:jc w:val="center"/>
        <w:rPr>
          <w:rFonts w:ascii="Times" w:hAnsi="Times" w:cs="Times"/>
          <w:sz w:val="22"/>
          <w:szCs w:val="22"/>
        </w:rPr>
      </w:pPr>
      <w:r w:rsidRPr="001C423E">
        <w:rPr>
          <w:rFonts w:ascii="Times" w:hAnsi="Times" w:cs="Times"/>
          <w:b/>
          <w:bCs/>
          <w:sz w:val="22"/>
          <w:szCs w:val="22"/>
        </w:rPr>
        <w:t>Abstract</w:t>
      </w:r>
    </w:p>
    <w:p w:rsidR="005F783E" w:rsidRPr="001C423E" w:rsidRDefault="00024D42" w:rsidP="00024D42">
      <w:pPr>
        <w:spacing w:line="480" w:lineRule="auto"/>
        <w:jc w:val="center"/>
        <w:rPr>
          <w:rFonts w:ascii="Times" w:hAnsi="Times" w:cs="Times"/>
          <w:b/>
          <w:bCs/>
          <w:sz w:val="22"/>
          <w:szCs w:val="22"/>
        </w:rPr>
      </w:pPr>
      <w:r>
        <w:rPr>
          <w:rFonts w:ascii="Times" w:hAnsi="Times" w:cs="Times"/>
          <w:b/>
          <w:bCs/>
          <w:sz w:val="22"/>
          <w:szCs w:val="22"/>
        </w:rPr>
        <w:br w:type="page"/>
      </w:r>
      <w:r w:rsidR="005F783E" w:rsidRPr="001C423E">
        <w:rPr>
          <w:rFonts w:ascii="Times" w:hAnsi="Times" w:cs="Times"/>
          <w:b/>
          <w:bCs/>
          <w:sz w:val="22"/>
          <w:szCs w:val="22"/>
        </w:rPr>
        <w:t>Introduction</w:t>
      </w:r>
    </w:p>
    <w:p w:rsidR="00670D0D" w:rsidDel="00644D39" w:rsidRDefault="00C67F97">
      <w:pPr>
        <w:spacing w:line="480" w:lineRule="auto"/>
        <w:ind w:firstLine="720"/>
        <w:rPr>
          <w:del w:id="0" w:author="Corey McMillan" w:date="2011-03-16T13:28:00Z"/>
          <w:rFonts w:ascii="Times" w:hAnsi="Times" w:cs="Times"/>
          <w:sz w:val="22"/>
          <w:szCs w:val="22"/>
        </w:rPr>
      </w:pPr>
      <w:del w:id="1" w:author="Corey McMillan" w:date="2011-03-16T13:28:00Z">
        <w:r w:rsidDel="00644D39">
          <w:rPr>
            <w:rFonts w:ascii="Times" w:hAnsi="Times" w:cs="Times"/>
            <w:sz w:val="22"/>
            <w:szCs w:val="22"/>
          </w:rPr>
          <w:delText>Language is typically processed in</w:delText>
        </w:r>
        <w:r w:rsidR="00670D0D" w:rsidDel="00644D39">
          <w:rPr>
            <w:rFonts w:ascii="Times" w:hAnsi="Times" w:cs="Times"/>
            <w:sz w:val="22"/>
            <w:szCs w:val="22"/>
          </w:rPr>
          <w:delText xml:space="preserve"> context</w:delText>
        </w:r>
        <w:r w:rsidDel="00644D39">
          <w:rPr>
            <w:rFonts w:ascii="Times" w:hAnsi="Times" w:cs="Times"/>
            <w:sz w:val="22"/>
            <w:szCs w:val="22"/>
          </w:rPr>
          <w:delText>,</w:delText>
        </w:r>
        <w:r w:rsidR="00B52FE0" w:rsidDel="00644D39">
          <w:rPr>
            <w:rFonts w:ascii="Times" w:hAnsi="Times" w:cs="Times"/>
            <w:sz w:val="22"/>
            <w:szCs w:val="22"/>
          </w:rPr>
          <w:delText xml:space="preserve"> such as within </w:delText>
        </w:r>
        <w:r w:rsidDel="00644D39">
          <w:rPr>
            <w:rFonts w:ascii="Times" w:hAnsi="Times" w:cs="Times"/>
            <w:sz w:val="22"/>
            <w:szCs w:val="22"/>
          </w:rPr>
          <w:delText xml:space="preserve">phrases, </w:delText>
        </w:r>
        <w:r w:rsidR="00B52FE0" w:rsidDel="00644D39">
          <w:rPr>
            <w:rFonts w:ascii="Times" w:hAnsi="Times" w:cs="Times"/>
            <w:sz w:val="22"/>
            <w:szCs w:val="22"/>
          </w:rPr>
          <w:delText>sentences</w:delText>
        </w:r>
        <w:r w:rsidDel="00644D39">
          <w:rPr>
            <w:rFonts w:ascii="Times" w:hAnsi="Times" w:cs="Times"/>
            <w:sz w:val="22"/>
            <w:szCs w:val="22"/>
          </w:rPr>
          <w:delText>, or a discourse</w:delText>
        </w:r>
        <w:r w:rsidR="00B52FE0" w:rsidDel="00644D39">
          <w:rPr>
            <w:rFonts w:ascii="Times" w:hAnsi="Times" w:cs="Times"/>
            <w:sz w:val="22"/>
            <w:szCs w:val="22"/>
          </w:rPr>
          <w:delText xml:space="preserve">. </w:delText>
        </w:r>
        <w:r w:rsidDel="00644D39">
          <w:rPr>
            <w:rFonts w:ascii="Times" w:hAnsi="Times" w:cs="Times"/>
            <w:sz w:val="22"/>
            <w:szCs w:val="22"/>
          </w:rPr>
          <w:delText xml:space="preserve"> Contextual information during language</w:delText>
        </w:r>
        <w:r w:rsidR="00B52FE0" w:rsidDel="00644D39">
          <w:rPr>
            <w:rFonts w:ascii="Times" w:hAnsi="Times" w:cs="Times"/>
            <w:sz w:val="22"/>
            <w:szCs w:val="22"/>
          </w:rPr>
          <w:delText xml:space="preserve"> processing can </w:delText>
        </w:r>
        <w:r w:rsidDel="00644D39">
          <w:rPr>
            <w:rFonts w:ascii="Times" w:hAnsi="Times" w:cs="Times"/>
            <w:sz w:val="22"/>
            <w:szCs w:val="22"/>
          </w:rPr>
          <w:delText>provide l</w:delText>
        </w:r>
        <w:r w:rsidR="00B52FE0" w:rsidDel="00644D39">
          <w:rPr>
            <w:rFonts w:ascii="Times" w:hAnsi="Times" w:cs="Times"/>
            <w:sz w:val="22"/>
            <w:szCs w:val="22"/>
          </w:rPr>
          <w:delText xml:space="preserve">istener </w:delText>
        </w:r>
        <w:r w:rsidDel="00644D39">
          <w:rPr>
            <w:rFonts w:ascii="Times" w:hAnsi="Times" w:cs="Times"/>
            <w:sz w:val="22"/>
            <w:szCs w:val="22"/>
          </w:rPr>
          <w:delText xml:space="preserve">or </w:delText>
        </w:r>
        <w:r w:rsidR="00B52FE0" w:rsidDel="00644D39">
          <w:rPr>
            <w:rFonts w:ascii="Times" w:hAnsi="Times" w:cs="Times"/>
            <w:sz w:val="22"/>
            <w:szCs w:val="22"/>
          </w:rPr>
          <w:delText>reader</w:delText>
        </w:r>
        <w:r w:rsidDel="00644D39">
          <w:rPr>
            <w:rFonts w:ascii="Times" w:hAnsi="Times" w:cs="Times"/>
            <w:sz w:val="22"/>
            <w:szCs w:val="22"/>
          </w:rPr>
          <w:delText xml:space="preserve">s with important information about meaning.  </w:delText>
        </w:r>
        <w:r w:rsidR="00B52FE0" w:rsidDel="00644D39">
          <w:rPr>
            <w:rFonts w:ascii="Times" w:hAnsi="Times" w:cs="Times"/>
            <w:sz w:val="22"/>
            <w:szCs w:val="22"/>
          </w:rPr>
          <w:delText xml:space="preserve">For example, when a reader encounters a semantically ambiguous </w:delText>
        </w:r>
        <w:r w:rsidDel="00644D39">
          <w:rPr>
            <w:rFonts w:ascii="Times" w:hAnsi="Times" w:cs="Times"/>
            <w:sz w:val="22"/>
            <w:szCs w:val="22"/>
          </w:rPr>
          <w:delText xml:space="preserve">word such as the homonym </w:delText>
        </w:r>
        <w:r w:rsidR="00B52FE0" w:rsidDel="00644D39">
          <w:rPr>
            <w:rFonts w:ascii="Times" w:hAnsi="Times" w:cs="Times"/>
            <w:sz w:val="22"/>
            <w:szCs w:val="22"/>
          </w:rPr>
          <w:delText>“pen” pre</w:delText>
        </w:r>
        <w:r w:rsidDel="00644D39">
          <w:rPr>
            <w:rFonts w:ascii="Times" w:hAnsi="Times" w:cs="Times"/>
            <w:sz w:val="22"/>
            <w:szCs w:val="22"/>
          </w:rPr>
          <w:delText>ceding contextual information can be used to</w:delText>
        </w:r>
        <w:r w:rsidR="00B52FE0" w:rsidDel="00644D39">
          <w:rPr>
            <w:rFonts w:ascii="Times" w:hAnsi="Times" w:cs="Times"/>
            <w:sz w:val="22"/>
            <w:szCs w:val="22"/>
          </w:rPr>
          <w:delText xml:space="preserve"> determine whether </w:delText>
        </w:r>
        <w:r w:rsidDel="00644D39">
          <w:rPr>
            <w:rFonts w:ascii="Times" w:hAnsi="Times" w:cs="Times"/>
            <w:sz w:val="22"/>
            <w:szCs w:val="22"/>
          </w:rPr>
          <w:delText xml:space="preserve">“pen” </w:delText>
        </w:r>
        <w:r w:rsidR="00B52FE0" w:rsidDel="00644D39">
          <w:rPr>
            <w:rFonts w:ascii="Times" w:hAnsi="Times" w:cs="Times"/>
            <w:sz w:val="22"/>
            <w:szCs w:val="22"/>
          </w:rPr>
          <w:delText xml:space="preserve">refers to </w:delText>
        </w:r>
        <w:r w:rsidR="00B52FE0" w:rsidRPr="001C423E" w:rsidDel="00644D39">
          <w:rPr>
            <w:rFonts w:ascii="Times" w:hAnsi="Times" w:cs="Times"/>
            <w:sz w:val="22"/>
            <w:szCs w:val="22"/>
          </w:rPr>
          <w:delText xml:space="preserve">PEN(animal cage) or a PEN(writing instrument) (throughout this paper we use capital letters to indicate a homonym, and brackets to refer </w:delText>
        </w:r>
        <w:r w:rsidR="00B52FE0" w:rsidDel="00644D39">
          <w:rPr>
            <w:rFonts w:ascii="Times" w:hAnsi="Times" w:cs="Times"/>
            <w:sz w:val="22"/>
            <w:szCs w:val="22"/>
          </w:rPr>
          <w:delText>to a semantic representation).</w:delText>
        </w:r>
        <w:r w:rsidDel="00644D39">
          <w:rPr>
            <w:rFonts w:ascii="Times" w:hAnsi="Times" w:cs="Times"/>
            <w:sz w:val="22"/>
            <w:szCs w:val="22"/>
          </w:rPr>
          <w:delText xml:space="preserve">  This paper investigates the neural mechanisms that support the process of using contextual information to resolving meaning. </w:delText>
        </w:r>
      </w:del>
    </w:p>
    <w:p w:rsidR="00C24D66" w:rsidDel="00644D39" w:rsidRDefault="00B52FE0" w:rsidP="00861AED">
      <w:pPr>
        <w:spacing w:line="480" w:lineRule="auto"/>
        <w:ind w:firstLine="720"/>
        <w:rPr>
          <w:del w:id="2" w:author="Corey McMillan" w:date="2011-03-16T13:28:00Z"/>
          <w:rFonts w:ascii="Times" w:hAnsi="Times" w:cs="Times"/>
          <w:sz w:val="22"/>
          <w:szCs w:val="22"/>
        </w:rPr>
      </w:pPr>
      <w:del w:id="3" w:author="Corey McMillan" w:date="2011-03-16T13:28:00Z">
        <w:r w:rsidDel="00644D39">
          <w:rPr>
            <w:rFonts w:ascii="Times" w:hAnsi="Times" w:cs="Times"/>
            <w:sz w:val="22"/>
            <w:szCs w:val="22"/>
          </w:rPr>
          <w:delText>Neuroimaging investigations on the role of conte</w:delText>
        </w:r>
        <w:r w:rsidR="00C67F97" w:rsidDel="00644D39">
          <w:rPr>
            <w:rFonts w:ascii="Times" w:hAnsi="Times" w:cs="Times"/>
            <w:sz w:val="22"/>
            <w:szCs w:val="22"/>
          </w:rPr>
          <w:delText xml:space="preserve">xtual information for </w:delText>
        </w:r>
        <w:r w:rsidDel="00644D39">
          <w:rPr>
            <w:rFonts w:ascii="Times" w:hAnsi="Times" w:cs="Times"/>
            <w:sz w:val="22"/>
            <w:szCs w:val="22"/>
          </w:rPr>
          <w:delText xml:space="preserve">homonym comprehension have suggested that individuals recruit posterolateral temporal </w:delText>
        </w:r>
        <w:r w:rsidR="00456418" w:rsidRPr="001C423E" w:rsidDel="00644D39">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bT48bGFuZ3VhZ2U+ZW5nPC9sYW5ndWFnZT48L3JlY29yZD48L0NpdGU+PENpdGU+PEF1dGhvcj5a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</w:fldData>
          </w:fldChar>
        </w:r>
        <w:r w:rsidDel="00644D39">
          <w:rPr>
            <w:rFonts w:ascii="Times" w:hAnsi="Times" w:cs="Times"/>
            <w:sz w:val="22"/>
            <w:szCs w:val="22"/>
          </w:rPr>
          <w:delInstrText xml:space="preserve"> ADDIN EN.CITE </w:delInstrText>
        </w:r>
        <w:r w:rsidR="00456418" w:rsidDel="00644D39">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bT48bGFuZ3VhZ2U+ZW5nPC9sYW5ndWFnZT48L3JlY29yZD48L0NpdGU+PENpdGU+PEF1dGhvcj5a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</w:fldData>
          </w:fldChar>
        </w:r>
        <w:r w:rsidDel="00644D39">
          <w:rPr>
            <w:rFonts w:ascii="Times" w:hAnsi="Times" w:cs="Times"/>
            <w:sz w:val="22"/>
            <w:szCs w:val="22"/>
          </w:rPr>
          <w:delInstrText xml:space="preserve"> ADDIN EN.CITE.DATA </w:delInstrText>
        </w:r>
        <w:r w:rsidR="00DD293A" w:rsidRPr="00456418" w:rsidDel="00644D39">
          <w:rPr>
            <w:rFonts w:ascii="Times" w:hAnsi="Times" w:cs="Times"/>
            <w:sz w:val="22"/>
            <w:szCs w:val="22"/>
          </w:rPr>
        </w:r>
        <w:r w:rsidR="00456418" w:rsidDel="00644D39">
          <w:rPr>
            <w:rFonts w:ascii="Times" w:hAnsi="Times" w:cs="Times"/>
            <w:sz w:val="22"/>
            <w:szCs w:val="22"/>
          </w:rPr>
          <w:fldChar w:fldCharType="end"/>
        </w:r>
        <w:r w:rsidR="00DD293A" w:rsidRPr="00456418" w:rsidDel="00644D39">
          <w:rPr>
            <w:rFonts w:ascii="Times" w:hAnsi="Times" w:cs="Times"/>
            <w:sz w:val="22"/>
            <w:szCs w:val="22"/>
          </w:rPr>
        </w:r>
        <w:r w:rsidR="00456418" w:rsidRPr="001C423E" w:rsidDel="00644D39">
          <w:rPr>
            <w:rFonts w:ascii="Times" w:hAnsi="Times" w:cs="Times"/>
            <w:sz w:val="22"/>
            <w:szCs w:val="22"/>
          </w:rPr>
          <w:fldChar w:fldCharType="separate"/>
        </w:r>
        <w:r w:rsidR="00170316" w:rsidDel="00644D39">
          <w:rPr>
            <w:rFonts w:ascii="Times" w:hAnsi="Times" w:cs="Times"/>
            <w:noProof/>
            <w:sz w:val="22"/>
            <w:szCs w:val="22"/>
          </w:rPr>
          <w:delText>(Rodd et al., 2005b; Gennari et al., 2007; Zempleni et al., 2007b)</w:delText>
        </w:r>
        <w:r w:rsidR="00456418" w:rsidRPr="001C423E" w:rsidDel="00644D39">
          <w:rPr>
            <w:rFonts w:ascii="Times" w:hAnsi="Times" w:cs="Times"/>
            <w:sz w:val="22"/>
            <w:szCs w:val="22"/>
          </w:rPr>
          <w:fldChar w:fldCharType="end"/>
        </w:r>
        <w:r w:rsidDel="00644D39">
          <w:rPr>
            <w:rFonts w:ascii="Times" w:hAnsi="Times" w:cs="Times"/>
            <w:sz w:val="22"/>
            <w:szCs w:val="22"/>
          </w:rPr>
          <w:delText xml:space="preserve"> and inferior frontal cortex (IFC; BA 45) </w:delText>
        </w:r>
        <w:r w:rsidR="00456418" w:rsidDel="00644D39">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bD48L3JlbGF0ZWQtdXJscz48L3VybHM+PC9yZWNvcmQ+PC9DaXRlPjwvRW5kTm90ZT5=
</w:fldData>
          </w:fldChar>
        </w:r>
        <w:r w:rsidR="002C77B1" w:rsidDel="00644D39">
          <w:rPr>
            <w:rFonts w:ascii="Times" w:hAnsi="Times" w:cs="Times"/>
            <w:sz w:val="22"/>
            <w:szCs w:val="22"/>
          </w:rPr>
          <w:delInstrText xml:space="preserve"> ADDIN EN.CITE </w:delInstrText>
        </w:r>
        <w:r w:rsidR="00456418" w:rsidDel="00644D39">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bD48L3JlbGF0ZWQtdXJscz48L3VybHM+PC9yZWNvcmQ+PC9DaXRlPjwvRW5kTm90ZT5=
</w:fldData>
          </w:fldChar>
        </w:r>
        <w:r w:rsidR="002C77B1" w:rsidDel="00644D39">
          <w:rPr>
            <w:rFonts w:ascii="Times" w:hAnsi="Times" w:cs="Times"/>
            <w:sz w:val="22"/>
            <w:szCs w:val="22"/>
          </w:rPr>
          <w:delInstrText xml:space="preserve"> ADDIN EN.CITE.DATA </w:delInstrText>
        </w:r>
        <w:r w:rsidR="00DD293A" w:rsidRPr="00456418" w:rsidDel="00644D39">
          <w:rPr>
            <w:rFonts w:ascii="Times" w:hAnsi="Times" w:cs="Times"/>
            <w:sz w:val="22"/>
            <w:szCs w:val="22"/>
          </w:rPr>
        </w:r>
        <w:r w:rsidR="00456418" w:rsidDel="00644D39">
          <w:rPr>
            <w:rFonts w:ascii="Times" w:hAnsi="Times" w:cs="Times"/>
            <w:sz w:val="22"/>
            <w:szCs w:val="22"/>
          </w:rPr>
          <w:fldChar w:fldCharType="end"/>
        </w:r>
        <w:r w:rsidR="00DD293A" w:rsidRPr="00456418" w:rsidDel="00644D39">
          <w:rPr>
            <w:rFonts w:ascii="Times" w:hAnsi="Times" w:cs="Times"/>
            <w:sz w:val="22"/>
            <w:szCs w:val="22"/>
          </w:rPr>
        </w:r>
        <w:r w:rsidR="00456418" w:rsidDel="00644D39">
          <w:rPr>
            <w:rFonts w:ascii="Times" w:hAnsi="Times" w:cs="Times"/>
            <w:sz w:val="22"/>
            <w:szCs w:val="22"/>
          </w:rPr>
          <w:fldChar w:fldCharType="separate"/>
        </w:r>
        <w:r w:rsidR="00170316" w:rsidDel="00644D39">
          <w:rPr>
            <w:rFonts w:ascii="Times" w:hAnsi="Times" w:cs="Times"/>
            <w:noProof/>
            <w:sz w:val="22"/>
            <w:szCs w:val="22"/>
          </w:rPr>
          <w:delText>(Rodd et al., 2005a; Mason and Just, 2007; Zempleni et al., 2007a; Grindrod et al., 2008a; Whitney et al., 2009)</w:delText>
        </w:r>
        <w:r w:rsidR="00456418" w:rsidDel="00644D39">
          <w:rPr>
            <w:rFonts w:ascii="Times" w:hAnsi="Times" w:cs="Times"/>
            <w:sz w:val="22"/>
            <w:szCs w:val="22"/>
          </w:rPr>
          <w:fldChar w:fldCharType="end"/>
        </w:r>
        <w:r w:rsidR="005229E1" w:rsidDel="00644D39">
          <w:rPr>
            <w:rFonts w:ascii="Times" w:hAnsi="Times" w:cs="Times"/>
            <w:sz w:val="22"/>
            <w:szCs w:val="22"/>
          </w:rPr>
          <w:delText xml:space="preserve"> </w:delText>
        </w:r>
        <w:r w:rsidDel="00644D39">
          <w:rPr>
            <w:rFonts w:ascii="Times" w:hAnsi="Times" w:cs="Times"/>
            <w:sz w:val="22"/>
            <w:szCs w:val="22"/>
          </w:rPr>
          <w:delText>to determine a homonym’s meaning.  Posterolateral</w:delText>
        </w:r>
        <w:r w:rsidR="00C24D66" w:rsidRPr="001C423E" w:rsidDel="00644D39">
          <w:rPr>
            <w:rFonts w:ascii="Times" w:hAnsi="Times" w:cs="Times"/>
            <w:sz w:val="22"/>
            <w:szCs w:val="22"/>
          </w:rPr>
          <w:delText xml:space="preserve"> temporal cortex </w:delText>
        </w:r>
        <w:r w:rsidDel="00644D39">
          <w:rPr>
            <w:rFonts w:ascii="Times" w:hAnsi="Times" w:cs="Times"/>
            <w:sz w:val="22"/>
            <w:szCs w:val="22"/>
          </w:rPr>
          <w:delText xml:space="preserve">activation is </w:delText>
        </w:r>
        <w:r w:rsidR="00C24D66" w:rsidRPr="001C423E" w:rsidDel="00644D39">
          <w:rPr>
            <w:rFonts w:ascii="Times" w:hAnsi="Times" w:cs="Times"/>
            <w:sz w:val="22"/>
            <w:szCs w:val="22"/>
          </w:rPr>
          <w:delText xml:space="preserve">consistent with other investigations revealing increased activation in left posterolateral temporal cortex for lexical semantic processing relative to syntactic processing during sentence comprehension </w:delText>
        </w:r>
        <w:r w:rsidR="00456418" w:rsidRPr="001C423E" w:rsidDel="00644D39">
          <w:rPr>
            <w:rFonts w:ascii="Times" w:hAnsi="Times" w:cs="Times"/>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C24D66" w:rsidDel="00644D39">
          <w:rPr>
            <w:rFonts w:ascii="Times" w:hAnsi="Times" w:cs="Times"/>
            <w:sz w:val="22"/>
            <w:szCs w:val="22"/>
          </w:rPr>
          <w:delInstrText xml:space="preserve"> ADDIN EN.CITE </w:delInstrText>
        </w:r>
        <w:r w:rsidR="00456418" w:rsidDel="00644D39">
          <w:rPr>
            <w:rFonts w:ascii="Times" w:hAnsi="Times" w:cs="Times"/>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C24D66" w:rsidDel="00644D39">
          <w:rPr>
            <w:rFonts w:ascii="Times" w:hAnsi="Times" w:cs="Times"/>
            <w:sz w:val="22"/>
            <w:szCs w:val="22"/>
          </w:rPr>
          <w:delInstrText xml:space="preserve"> ADDIN EN.CITE.DATA </w:delInstrText>
        </w:r>
        <w:r w:rsidR="00DD293A" w:rsidRPr="00456418" w:rsidDel="00644D39">
          <w:rPr>
            <w:rFonts w:ascii="Times" w:hAnsi="Times" w:cs="Times"/>
            <w:sz w:val="22"/>
            <w:szCs w:val="22"/>
          </w:rPr>
        </w:r>
        <w:r w:rsidR="00456418" w:rsidDel="00644D39">
          <w:rPr>
            <w:rFonts w:ascii="Times" w:hAnsi="Times" w:cs="Times"/>
            <w:sz w:val="22"/>
            <w:szCs w:val="22"/>
          </w:rPr>
          <w:fldChar w:fldCharType="end"/>
        </w:r>
        <w:r w:rsidR="00DD293A" w:rsidRPr="00456418" w:rsidDel="00644D39">
          <w:rPr>
            <w:rFonts w:ascii="Times" w:hAnsi="Times" w:cs="Times"/>
            <w:sz w:val="22"/>
            <w:szCs w:val="22"/>
          </w:rPr>
        </w:r>
        <w:r w:rsidR="00456418" w:rsidRPr="001C423E" w:rsidDel="00644D39">
          <w:rPr>
            <w:rFonts w:ascii="Times" w:hAnsi="Times" w:cs="Times"/>
            <w:sz w:val="22"/>
            <w:szCs w:val="22"/>
          </w:rPr>
          <w:fldChar w:fldCharType="separate"/>
        </w:r>
        <w:r w:rsidR="00170316" w:rsidDel="00644D39">
          <w:rPr>
            <w:rFonts w:ascii="Times" w:hAnsi="Times" w:cs="Times"/>
            <w:noProof/>
            <w:sz w:val="22"/>
            <w:szCs w:val="22"/>
          </w:rPr>
          <w:delText>(Ni et al., 2000; Friederici et al., 2003; Humphries et al., 2006)</w:delText>
        </w:r>
        <w:r w:rsidR="00456418" w:rsidRPr="001C423E" w:rsidDel="00644D39">
          <w:rPr>
            <w:rFonts w:ascii="Times" w:hAnsi="Times" w:cs="Times"/>
            <w:sz w:val="22"/>
            <w:szCs w:val="22"/>
          </w:rPr>
          <w:fldChar w:fldCharType="end"/>
        </w:r>
        <w:r w:rsidR="00C24D66" w:rsidRPr="001C423E" w:rsidDel="00644D39">
          <w:rPr>
            <w:rFonts w:ascii="Times" w:hAnsi="Times" w:cs="Times"/>
            <w:sz w:val="22"/>
            <w:szCs w:val="22"/>
          </w:rPr>
          <w:delText>.  Likewise, patient studies have associated lexical semantic processing difficulty with superior temporal disease in the left hemispher</w:delText>
        </w:r>
        <w:r w:rsidR="00FF1D8B" w:rsidDel="00644D39">
          <w:rPr>
            <w:rFonts w:ascii="Times" w:hAnsi="Times" w:cs="Times"/>
            <w:sz w:val="22"/>
            <w:szCs w:val="22"/>
          </w:rPr>
          <w:delText xml:space="preserve">e </w:delText>
        </w:r>
        <w:r w:rsidR="00456418" w:rsidRPr="001C423E" w:rsidDel="00644D39">
          <w:rPr>
            <w:rFonts w:ascii="Times" w:hAnsi="Times" w:cs="Times"/>
            <w:sz w:val="22"/>
            <w:szCs w:val="22"/>
          </w:rPr>
          <w:fldChar w:fldCharType="begin">
            <w:fldData xml:space="preserve">PEVuZE5vdGU+PENpdGU+PEF1dGhvcj5IaWxsaXM8L0F1dGhvcj48WWVhcj4yMDAxPC9ZZWFyPjxS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==
</w:fldData>
          </w:fldChar>
        </w:r>
        <w:r w:rsidR="00C24D66" w:rsidDel="00644D39">
          <w:rPr>
            <w:rFonts w:ascii="Times" w:hAnsi="Times" w:cs="Times"/>
            <w:sz w:val="22"/>
            <w:szCs w:val="22"/>
          </w:rPr>
          <w:delInstrText xml:space="preserve"> ADDIN EN.CITE </w:delInstrText>
        </w:r>
        <w:r w:rsidR="00456418" w:rsidDel="00644D39">
          <w:rPr>
            <w:rFonts w:ascii="Times" w:hAnsi="Times" w:cs="Times"/>
            <w:sz w:val="22"/>
            <w:szCs w:val="22"/>
          </w:rPr>
          <w:fldChar w:fldCharType="begin">
            <w:fldData xml:space="preserve">PEVuZE5vdGU+PENpdGU+PEF1dGhvcj5IaWxsaXM8L0F1dGhvcj48WWVhcj4yMDAxPC9ZZWFyPjxS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==
</w:fldData>
          </w:fldChar>
        </w:r>
        <w:r w:rsidR="00C24D66" w:rsidDel="00644D39">
          <w:rPr>
            <w:rFonts w:ascii="Times" w:hAnsi="Times" w:cs="Times"/>
            <w:sz w:val="22"/>
            <w:szCs w:val="22"/>
          </w:rPr>
          <w:delInstrText xml:space="preserve"> ADDIN EN.CITE.DATA </w:delInstrText>
        </w:r>
        <w:r w:rsidR="00DD293A" w:rsidRPr="00456418" w:rsidDel="00644D39">
          <w:rPr>
            <w:rFonts w:ascii="Times" w:hAnsi="Times" w:cs="Times"/>
            <w:sz w:val="22"/>
            <w:szCs w:val="22"/>
          </w:rPr>
        </w:r>
        <w:r w:rsidR="00456418" w:rsidDel="00644D39">
          <w:rPr>
            <w:rFonts w:ascii="Times" w:hAnsi="Times" w:cs="Times"/>
            <w:sz w:val="22"/>
            <w:szCs w:val="22"/>
          </w:rPr>
          <w:fldChar w:fldCharType="end"/>
        </w:r>
        <w:r w:rsidR="00DD293A" w:rsidRPr="00456418" w:rsidDel="00644D39">
          <w:rPr>
            <w:rFonts w:ascii="Times" w:hAnsi="Times" w:cs="Times"/>
            <w:sz w:val="22"/>
            <w:szCs w:val="22"/>
          </w:rPr>
        </w:r>
        <w:r w:rsidR="00456418" w:rsidRPr="001C423E" w:rsidDel="00644D39">
          <w:rPr>
            <w:rFonts w:ascii="Times" w:hAnsi="Times" w:cs="Times"/>
            <w:sz w:val="22"/>
            <w:szCs w:val="22"/>
          </w:rPr>
          <w:fldChar w:fldCharType="separate"/>
        </w:r>
        <w:r w:rsidR="00170316" w:rsidDel="00644D39">
          <w:rPr>
            <w:rFonts w:ascii="Times" w:hAnsi="Times" w:cs="Times"/>
            <w:noProof/>
            <w:sz w:val="22"/>
            <w:szCs w:val="22"/>
          </w:rPr>
          <w:delText>(Warrington and Shallice, 1984; Hillis et al., 2001)</w:delText>
        </w:r>
        <w:r w:rsidR="00456418" w:rsidRPr="001C423E" w:rsidDel="00644D39">
          <w:rPr>
            <w:rFonts w:ascii="Times" w:hAnsi="Times" w:cs="Times"/>
            <w:sz w:val="22"/>
            <w:szCs w:val="22"/>
          </w:rPr>
          <w:fldChar w:fldCharType="end"/>
        </w:r>
        <w:r w:rsidR="00C24D66" w:rsidDel="00644D39">
          <w:rPr>
            <w:rFonts w:ascii="Times" w:hAnsi="Times" w:cs="Times"/>
            <w:sz w:val="22"/>
            <w:szCs w:val="22"/>
          </w:rPr>
          <w:delText>.</w:delText>
        </w:r>
      </w:del>
    </w:p>
    <w:p w:rsidR="00B52FE0" w:rsidDel="00644D39" w:rsidRDefault="00B52FE0" w:rsidP="00493A40">
      <w:pPr>
        <w:spacing w:line="480" w:lineRule="auto"/>
        <w:ind w:firstLine="720"/>
        <w:rPr>
          <w:del w:id="4" w:author="Corey McMillan" w:date="2011-03-16T13:28:00Z"/>
          <w:rFonts w:ascii="Times" w:hAnsi="Times" w:cs="Times"/>
          <w:sz w:val="22"/>
          <w:szCs w:val="22"/>
        </w:rPr>
      </w:pPr>
      <w:del w:id="5" w:author="Corey McMillan" w:date="2011-03-16T13:28:00Z">
        <w:r w:rsidDel="00644D39">
          <w:rPr>
            <w:rFonts w:ascii="Times" w:hAnsi="Times" w:cs="Times"/>
            <w:sz w:val="22"/>
            <w:szCs w:val="22"/>
          </w:rPr>
          <w:delText xml:space="preserve">IFC activation is consistent with studies of semantic processing </w:delText>
        </w:r>
        <w:r w:rsidR="0020309C" w:rsidDel="00644D39">
          <w:rPr>
            <w:rFonts w:ascii="Times" w:hAnsi="Times" w:cs="Times"/>
            <w:sz w:val="22"/>
            <w:szCs w:val="22"/>
          </w:rPr>
          <w:delText>that</w:delText>
        </w:r>
        <w:r w:rsidDel="00644D39">
          <w:rPr>
            <w:rFonts w:ascii="Times" w:hAnsi="Times" w:cs="Times"/>
            <w:sz w:val="22"/>
            <w:szCs w:val="22"/>
          </w:rPr>
          <w:delText xml:space="preserve"> suggest this region supports a cognitive control mechanism that mediates the selection and retrieval of competing semantic alternatives </w:delText>
        </w:r>
        <w:r w:rsidR="00456418" w:rsidDel="00644D39">
          <w:rPr>
            <w:rFonts w:ascii="Times" w:hAnsi="Times" w:cs="Times"/>
            <w:sz w:val="22"/>
            <w:szCs w:val="22"/>
          </w:rPr>
          <w:fldChar w:fldCharType="begin"/>
        </w:r>
        <w:r w:rsidR="002C77B1" w:rsidDel="00644D39">
          <w:rPr>
            <w:rFonts w:ascii="Times" w:hAnsi="Times" w:cs="Times"/>
            <w:sz w:val="22"/>
            <w:szCs w:val="22"/>
          </w:rPr>
          <w:delInstrText xml:space="preserve"> ADDIN EN.CITE &lt;EndNote&gt;&lt;Cite&gt;&lt;Author&gt;Badre&lt;/Author&gt;&lt;Year&gt;2002&lt;/Year&gt;&lt;RecNum&gt;223&lt;/RecNum&gt;&lt;record&gt;&lt;rec-number&gt;223&lt;/rec-number&gt;&lt;foreign-keys&gt;&lt;key app="EN" db-id="5wvdzwr2nv50v4es5szxspzq9se5z9rr5p5t"&gt;223&lt;/key&gt;&lt;/foreign-keys&gt;&lt;ref-type name="Bill"&gt;4&lt;/ref-type&gt;&lt;contributors&gt;&lt;authors&gt;&lt;author&gt;Badre, D&lt;/author&gt;&lt;author&gt;Wagner, A&lt;/author&gt;&lt;/authors&gt;&lt;/contributors&gt;&lt;auth-address&gt;Massachusetts Institute of Technology, USA.&lt;/auth-address&gt;&lt;titles&gt;&lt;title&gt;Semantic retrieval, mnemonic control, and prefrontal cortex&lt;/title&gt;&lt;secondary-title&gt;Behav Cogn Neurosci Rev&lt;/secondary-title&gt;&lt;/titles&gt;&lt;pages&gt;206-18&lt;/pages&gt;&lt;volume&gt;1&lt;/volume&gt;&lt;number&gt;3&lt;/number&gt;&lt;dates&gt;&lt;year&gt;2002&lt;/year&gt;&lt;pub-dates&gt;&lt;date&gt;Sep 1&lt;/date&gt;&lt;/pub-dates&gt;&lt;/dates&gt;&lt;accession-num&gt;17715593&lt;/accession-num&gt;&lt;label&gt;p00551&lt;/label&gt;&lt;urls&gt;&lt;related-urls&gt;&lt;url&gt;http://www.ncbi.nlm.nih.gov/entrez/query.fcgi?cmd=Retrieve&amp;amp;db=PubMed&amp;amp;dopt=Citation&amp;amp;list_uids=17715593&lt;/url&gt;&lt;/related-urls&gt;&lt;/urls&gt;&lt;/record&gt;&lt;/Cite&gt;&lt;Cite&gt;&lt;Author&gt;Thompson-Schill&lt;/Author&gt;&lt;Year&gt;1997&lt;/Year&gt;&lt;RecNum&gt;384&lt;/RecNum&gt;&lt;record&gt;&lt;rec-number&gt;384&lt;/rec-number&gt;&lt;foreign-keys&gt;&lt;key app="EN" db-id="5wvdzwr2nv50v4es5szxspzq9se5z9rr5p5t"&gt;384&lt;/key&gt;&lt;/foreign-keys&gt;&lt;ref-type name="Bill"&gt;4&lt;/ref-type&gt;&lt;contributors&gt;&lt;authors&gt;&lt;author&gt;Thompson-Schill, S&lt;/author&gt;&lt;author&gt;D&amp;apos;Esposito, M&lt;/author&gt;&lt;author&gt;Aguirre, G&lt;/author&gt;&lt;author&gt;Farah, M&lt;/author&gt;&lt;/authors&gt;&lt;/contributors&gt;&lt;auth-address&gt;Department of Psychology, University of Pennsylvania, Philadelphia, PA 19104, USA. sschill@psych.upenn.edu&lt;/auth-address&gt;&lt;titles&gt;&lt;title&gt;Role of left inferior prefrontal cortex in retrieval of semantic knowledge: a reevaluation&lt;/title&gt;&lt;secondary-title&gt;Proc Natl Acad Sci U S A&lt;/secondary-title&gt;&lt;/titles&gt;&lt;pages&gt;14792-7&lt;/pages&gt;&lt;volume&gt;94&lt;/volume&gt;&lt;number&gt;26&lt;/number&gt;&lt;dates&gt;&lt;year&gt;1997&lt;/year&gt;&lt;pub-dates&gt;&lt;date&gt;Dec 23&lt;/date&gt;&lt;/pub-dates&gt;&lt;/dates&gt;&lt;accession-num&gt;9405692&lt;/accession-num&gt;&lt;label&gt;p00508&lt;/label&gt;&lt;urls&gt;&lt;related-urls&gt;&lt;url&gt;http://www.ncbi.nlm.nih.gov/entrez/query.fcgi?cmd=Retrieve&amp;amp;db=PubMed&amp;amp;dopt=Citation&amp;amp;list_uids=9405692&lt;/url&gt;&lt;/related-urls&gt;&lt;/urls&gt;&lt;/record&gt;&lt;/Cite&gt;&lt;/EndNote&gt;</w:delInstrText>
        </w:r>
        <w:r w:rsidR="00456418" w:rsidDel="00644D39">
          <w:rPr>
            <w:rFonts w:ascii="Times" w:hAnsi="Times" w:cs="Times"/>
            <w:sz w:val="22"/>
            <w:szCs w:val="22"/>
          </w:rPr>
          <w:fldChar w:fldCharType="separate"/>
        </w:r>
        <w:r w:rsidR="00170316" w:rsidDel="00644D39">
          <w:rPr>
            <w:rFonts w:ascii="Times" w:hAnsi="Times" w:cs="Times"/>
            <w:noProof/>
            <w:sz w:val="22"/>
            <w:szCs w:val="22"/>
          </w:rPr>
          <w:delText>(Thompson-Schill et al., 1997a; Badre and Wagner, 2002)</w:delText>
        </w:r>
        <w:r w:rsidR="00456418" w:rsidDel="00644D39">
          <w:rPr>
            <w:rFonts w:ascii="Times" w:hAnsi="Times" w:cs="Times"/>
            <w:sz w:val="22"/>
            <w:szCs w:val="22"/>
          </w:rPr>
          <w:fldChar w:fldCharType="end"/>
        </w:r>
        <w:r w:rsidR="005229E1" w:rsidDel="00644D39">
          <w:rPr>
            <w:rFonts w:ascii="Times" w:hAnsi="Times" w:cs="Times"/>
            <w:sz w:val="22"/>
            <w:szCs w:val="22"/>
          </w:rPr>
          <w:delText xml:space="preserve">.  </w:delText>
        </w:r>
        <w:r w:rsidR="00744F42" w:rsidDel="00644D39">
          <w:rPr>
            <w:rFonts w:ascii="Times" w:hAnsi="Times" w:cs="Times"/>
            <w:sz w:val="22"/>
            <w:szCs w:val="22"/>
          </w:rPr>
          <w:delText xml:space="preserve">For example, in priming tasks </w:delText>
        </w:r>
        <w:r w:rsidR="00493A40" w:rsidDel="00644D39">
          <w:rPr>
            <w:rFonts w:ascii="Times" w:hAnsi="Times" w:cs="Times"/>
            <w:sz w:val="22"/>
            <w:szCs w:val="22"/>
          </w:rPr>
          <w:delText xml:space="preserve">IFC </w:delText>
        </w:r>
        <w:r w:rsidR="00591B99" w:rsidDel="00644D39">
          <w:rPr>
            <w:rFonts w:ascii="Times" w:hAnsi="Times" w:cs="Times"/>
            <w:sz w:val="22"/>
            <w:szCs w:val="22"/>
          </w:rPr>
          <w:delText xml:space="preserve">is recruited when a homonym is primed by </w:delText>
        </w:r>
        <w:r w:rsidR="005A15A2" w:rsidDel="00644D39">
          <w:rPr>
            <w:rFonts w:ascii="Times" w:hAnsi="Times" w:cs="Times"/>
            <w:sz w:val="22"/>
            <w:szCs w:val="22"/>
          </w:rPr>
          <w:delText>a</w:delText>
        </w:r>
        <w:r w:rsidR="002D02C7" w:rsidDel="00644D39">
          <w:rPr>
            <w:rFonts w:ascii="Times" w:hAnsi="Times" w:cs="Times"/>
            <w:sz w:val="22"/>
            <w:szCs w:val="22"/>
          </w:rPr>
          <w:delText xml:space="preserve"> </w:delText>
        </w:r>
        <w:r w:rsidR="00744F42" w:rsidDel="00644D39">
          <w:rPr>
            <w:rFonts w:ascii="Times" w:hAnsi="Times" w:cs="Times"/>
            <w:sz w:val="22"/>
            <w:szCs w:val="22"/>
          </w:rPr>
          <w:delText xml:space="preserve">subordinate </w:delText>
        </w:r>
        <w:r w:rsidR="002D02C7" w:rsidDel="00644D39">
          <w:rPr>
            <w:rFonts w:ascii="Times" w:hAnsi="Times" w:cs="Times"/>
            <w:sz w:val="22"/>
            <w:szCs w:val="22"/>
          </w:rPr>
          <w:delText xml:space="preserve">meaning (e.g., </w:delText>
        </w:r>
        <w:r w:rsidR="0046501F" w:rsidDel="00644D39">
          <w:rPr>
            <w:rFonts w:ascii="Times" w:hAnsi="Times" w:cs="Times"/>
            <w:sz w:val="22"/>
            <w:szCs w:val="22"/>
          </w:rPr>
          <w:delText>“dance”-“ball”</w:delText>
        </w:r>
        <w:r w:rsidR="002D02C7" w:rsidDel="00644D39">
          <w:rPr>
            <w:rFonts w:ascii="Times" w:hAnsi="Times" w:cs="Times"/>
            <w:sz w:val="22"/>
            <w:szCs w:val="22"/>
          </w:rPr>
          <w:delText xml:space="preserve">) </w:delText>
        </w:r>
        <w:r w:rsidR="005A15A2" w:rsidDel="00644D39">
          <w:rPr>
            <w:rFonts w:ascii="Times" w:hAnsi="Times" w:cs="Times"/>
            <w:sz w:val="22"/>
            <w:szCs w:val="22"/>
          </w:rPr>
          <w:delText xml:space="preserve">compared </w:delText>
        </w:r>
        <w:r w:rsidR="00744F42" w:rsidDel="00644D39">
          <w:rPr>
            <w:rFonts w:ascii="Times" w:hAnsi="Times" w:cs="Times"/>
            <w:sz w:val="22"/>
            <w:szCs w:val="22"/>
          </w:rPr>
          <w:delText xml:space="preserve">to a dominant </w:delText>
        </w:r>
        <w:r w:rsidR="005A15A2" w:rsidDel="00644D39">
          <w:rPr>
            <w:rFonts w:ascii="Times" w:hAnsi="Times" w:cs="Times"/>
            <w:sz w:val="22"/>
            <w:szCs w:val="22"/>
          </w:rPr>
          <w:delText>meaning</w:delText>
        </w:r>
        <w:r w:rsidR="00744F42" w:rsidDel="00644D39">
          <w:rPr>
            <w:rFonts w:ascii="Times" w:hAnsi="Times" w:cs="Times"/>
            <w:sz w:val="22"/>
            <w:szCs w:val="22"/>
          </w:rPr>
          <w:delText xml:space="preserve"> </w:delText>
        </w:r>
        <w:r w:rsidR="005A15A2" w:rsidDel="00644D39">
          <w:rPr>
            <w:rFonts w:ascii="Times" w:hAnsi="Times" w:cs="Times"/>
            <w:sz w:val="22"/>
            <w:szCs w:val="22"/>
          </w:rPr>
          <w:delText xml:space="preserve">(e.g., </w:delText>
        </w:r>
        <w:r w:rsidR="0046501F" w:rsidDel="00644D39">
          <w:rPr>
            <w:rFonts w:ascii="Times" w:hAnsi="Times" w:cs="Times"/>
            <w:sz w:val="22"/>
            <w:szCs w:val="22"/>
          </w:rPr>
          <w:delText>“game”-“ball”</w:delText>
        </w:r>
        <w:r w:rsidR="000A050B" w:rsidDel="00644D39">
          <w:rPr>
            <w:rFonts w:ascii="Times" w:hAnsi="Times" w:cs="Times"/>
            <w:sz w:val="22"/>
            <w:szCs w:val="22"/>
          </w:rPr>
          <w:delText xml:space="preserve">) </w:delText>
        </w:r>
        <w:r w:rsidR="00493A40" w:rsidDel="00644D39">
          <w:rPr>
            <w:rFonts w:ascii="Times" w:hAnsi="Times" w:cs="Times"/>
            <w:sz w:val="22"/>
            <w:szCs w:val="22"/>
          </w:rPr>
          <w:delText>and this activation pattern is hypothesized to support a controlled strategic search for a subordinate meaning when the dominant meaning is inappropriate</w:delText>
        </w:r>
        <w:r w:rsidR="005229E1" w:rsidDel="00644D39">
          <w:rPr>
            <w:rFonts w:ascii="Times" w:hAnsi="Times" w:cs="Times"/>
            <w:sz w:val="22"/>
            <w:szCs w:val="22"/>
          </w:rPr>
          <w:delText xml:space="preserve"> </w:delText>
        </w:r>
        <w:r w:rsidR="00456418" w:rsidDel="00644D39">
          <w:rPr>
            <w:rFonts w:ascii="Times" w:hAnsi="Times" w:cs="Times"/>
            <w:sz w:val="22"/>
            <w:szCs w:val="22"/>
          </w:rPr>
          <w:fldChar w:fldCharType="begin"/>
        </w:r>
        <w:r w:rsidR="002C77B1" w:rsidDel="00644D39">
          <w:rPr>
            <w:rFonts w:ascii="Times" w:hAnsi="Times" w:cs="Times"/>
            <w:sz w:val="22"/>
            <w:szCs w:val="22"/>
          </w:rPr>
          <w:delInstrText xml:space="preserve"> ADDIN EN.CITE &lt;EndNote&gt;&lt;Cite&gt;&lt;Author&gt;Whitney&lt;/Author&gt;&lt;Year&gt;2009&lt;/Year&gt;&lt;RecNum&gt;435&lt;/RecNum&gt;&lt;record&gt;&lt;rec-number&gt;435&lt;/rec-number&gt;&lt;foreign-keys&gt;&lt;key app="EN" db-id="5wvdzwr2nv50v4es5szxspzq9se5z9rr5p5t"&gt;435&lt;/key&gt;&lt;/foreign-keys&gt;&lt;ref-type name="Bill"&gt;4&lt;/ref-type&gt;&lt;contributors&gt;&lt;authors&gt;&lt;author&gt;Whitney, C&lt;/author&gt;&lt;author&gt;Grossman, M&lt;/author&gt;&lt;author&gt;Kircher, T. T. J&lt;/author&gt;&lt;/authors&gt;&lt;/contributors&gt;&lt;titles&gt;&lt;title&gt;The Influence of Multiple Primes on Bottom-Up and Top-Down Regulation during Meaning Retrieval: Evidence for 2 Distinct Neural Networks&lt;/title&gt;&lt;secondary-title&gt;Cerebral Cortex&lt;/secondary-title&gt;&lt;/titles&gt;&lt;pages&gt;2548-2560&lt;/pages&gt;&lt;volume&gt;19&lt;/volume&gt;&lt;number&gt;11&lt;/number&gt;&lt;dates&gt;&lt;year&gt;2009&lt;/year&gt;&lt;pub-dates&gt;&lt;date&gt;Nov 1&lt;/date&gt;&lt;/pub-dates&gt;&lt;/dates&gt;&lt;label&gt;p00250&lt;/label&gt;&lt;urls&gt;&lt;/urls&gt;&lt;/record&gt;&lt;/Cite&gt;&lt;/EndNote&gt;</w:delInstrText>
        </w:r>
        <w:r w:rsidR="00456418" w:rsidDel="00644D39">
          <w:rPr>
            <w:rFonts w:ascii="Times" w:hAnsi="Times" w:cs="Times"/>
            <w:sz w:val="22"/>
            <w:szCs w:val="22"/>
          </w:rPr>
          <w:fldChar w:fldCharType="separate"/>
        </w:r>
        <w:r w:rsidR="005229E1" w:rsidDel="00644D39">
          <w:rPr>
            <w:rFonts w:ascii="Times" w:hAnsi="Times" w:cs="Times"/>
            <w:noProof/>
            <w:sz w:val="22"/>
            <w:szCs w:val="22"/>
          </w:rPr>
          <w:delText>(Whitney et al., 2009)</w:delText>
        </w:r>
        <w:r w:rsidR="00456418" w:rsidDel="00644D39">
          <w:rPr>
            <w:rFonts w:ascii="Times" w:hAnsi="Times" w:cs="Times"/>
            <w:sz w:val="22"/>
            <w:szCs w:val="22"/>
          </w:rPr>
          <w:fldChar w:fldCharType="end"/>
        </w:r>
        <w:r w:rsidR="005229E1" w:rsidDel="00644D39">
          <w:rPr>
            <w:rFonts w:ascii="Times" w:hAnsi="Times" w:cs="Times"/>
            <w:sz w:val="22"/>
            <w:szCs w:val="22"/>
          </w:rPr>
          <w:delText xml:space="preserve">.  </w:delText>
        </w:r>
        <w:r w:rsidR="00744F42" w:rsidDel="00644D39">
          <w:rPr>
            <w:rFonts w:ascii="Times" w:hAnsi="Times" w:cs="Times"/>
            <w:sz w:val="22"/>
            <w:szCs w:val="22"/>
          </w:rPr>
          <w:delText>In a</w:delText>
        </w:r>
        <w:r w:rsidR="0060685D" w:rsidDel="00644D39">
          <w:rPr>
            <w:rFonts w:ascii="Times" w:hAnsi="Times" w:cs="Times"/>
            <w:sz w:val="22"/>
            <w:szCs w:val="22"/>
          </w:rPr>
          <w:delText xml:space="preserve"> </w:delText>
        </w:r>
        <w:r w:rsidR="00F61E81" w:rsidDel="00644D39">
          <w:rPr>
            <w:rFonts w:ascii="Times" w:hAnsi="Times" w:cs="Times"/>
            <w:sz w:val="22"/>
            <w:szCs w:val="22"/>
          </w:rPr>
          <w:delText>sentence</w:delText>
        </w:r>
        <w:r w:rsidR="00744F42" w:rsidDel="00644D39">
          <w:rPr>
            <w:rFonts w:ascii="Times" w:hAnsi="Times" w:cs="Times"/>
            <w:sz w:val="22"/>
            <w:szCs w:val="22"/>
          </w:rPr>
          <w:delText xml:space="preserve"> comprehension study </w:delText>
        </w:r>
        <w:r w:rsidR="00456418" w:rsidDel="00644D39">
          <w:rPr>
            <w:rFonts w:ascii="Times" w:hAnsi="Times" w:cs="Times"/>
            <w:sz w:val="22"/>
            <w:szCs w:val="22"/>
          </w:rPr>
          <w:fldChar w:fldCharType="begin"/>
        </w:r>
        <w:r w:rsidR="002C77B1" w:rsidDel="00644D39">
          <w:rPr>
            <w:rFonts w:ascii="Times" w:hAnsi="Times" w:cs="Times"/>
            <w:sz w:val="22"/>
            <w:szCs w:val="22"/>
          </w:rPr>
          <w:delInstrText xml:space="preserve"> ADDIN EN.CITE &lt;EndNote&gt;&lt;Cite ExcludeYear="1"&gt;&lt;Author&gt;Zempleni&lt;/Author&gt;&lt;Year&gt;2007&lt;/Year&gt;&lt;RecNum&gt;46&lt;/RecNum&gt;&lt;record&gt;&lt;rec-number&gt;46&lt;/rec-number&gt;&lt;foreign-keys&gt;&lt;key app="EN" db-id="5wvdzwr2nv50v4es5szxspzq9se5z9rr5p5t"&gt;46&lt;/key&gt;&lt;/foreign-keys&gt;&lt;ref-type name="Bill"&gt;4&lt;/ref-type&gt;&lt;contributors&gt;&lt;authors&gt;&lt;author&gt;Zempleni, M&lt;/author&gt;&lt;author&gt;Renken, R&lt;/author&gt;&lt;author&gt;Hoeks, J&lt;/author&gt;&lt;author&gt;Hoogduin, J&lt;/author&gt;&lt;author&gt;Stowe, L&lt;/author&gt;&lt;/authors&gt;&lt;/contributors&gt;&lt;auth-address&gt;Department of General Linguistics, University of Groningen, The Netherlands. monika.zempleni@usz.ch&lt;/auth-address&gt;&lt;titles&gt;&lt;title&gt;Semantic ambiguity processing in sentence context: Evidence from event-related fMRI&lt;/title&gt;&lt;secondary-title&gt;NeuroImage&lt;/secondary-title&gt;&lt;/titles&gt;&lt;pages&gt;1270-9&lt;/pages&gt;&lt;volume&gt;34&lt;/volume&gt;&lt;number&gt;3&lt;/number&gt;&lt;dates&gt;&lt;year&gt;2007&lt;/year&gt;&lt;pub-dates&gt;&lt;date&gt;Feb 1&lt;/date&gt;&lt;/pub-dates&gt;&lt;/dates&gt;&lt;accession-num&gt;17142061&lt;/accession-num&gt;&lt;label&gt;p00500&lt;/label&gt;&lt;urls&gt;&lt;related-urls&gt;&lt;url&gt;http://www.ncbi.nlm.nih.gov/entrez/query.fcgi?cmd=Retrieve&amp;amp;db=PubMed&amp;amp;dopt=Citation&amp;amp;list_uids=17142061&lt;/url&gt;&lt;/related-urls&gt;&lt;/urls&gt;&lt;/record&gt;&lt;/Cite&gt;&lt;/EndNote&gt;</w:delInstrText>
        </w:r>
        <w:r w:rsidR="00456418" w:rsidDel="00644D39">
          <w:rPr>
            <w:rFonts w:ascii="Times" w:hAnsi="Times" w:cs="Times"/>
            <w:sz w:val="22"/>
            <w:szCs w:val="22"/>
          </w:rPr>
          <w:fldChar w:fldCharType="separate"/>
        </w:r>
        <w:r w:rsidR="00170316" w:rsidDel="00644D39">
          <w:rPr>
            <w:rFonts w:ascii="Times" w:hAnsi="Times" w:cs="Times"/>
            <w:noProof/>
            <w:sz w:val="22"/>
            <w:szCs w:val="22"/>
          </w:rPr>
          <w:delText>(Zempleni et al.)</w:delText>
        </w:r>
        <w:r w:rsidR="00456418" w:rsidDel="00644D39">
          <w:rPr>
            <w:rFonts w:ascii="Times" w:hAnsi="Times" w:cs="Times"/>
            <w:sz w:val="22"/>
            <w:szCs w:val="22"/>
          </w:rPr>
          <w:fldChar w:fldCharType="end"/>
        </w:r>
        <w:r w:rsidR="00EE0BDD" w:rsidDel="00644D39">
          <w:rPr>
            <w:rFonts w:ascii="Times" w:hAnsi="Times" w:cs="Times"/>
            <w:sz w:val="22"/>
            <w:szCs w:val="22"/>
          </w:rPr>
          <w:delText xml:space="preserve"> (2007) </w:delText>
        </w:r>
        <w:r w:rsidR="00F61E81" w:rsidDel="00644D39">
          <w:rPr>
            <w:rFonts w:ascii="Times" w:hAnsi="Times" w:cs="Times"/>
            <w:sz w:val="22"/>
            <w:szCs w:val="22"/>
          </w:rPr>
          <w:delText xml:space="preserve">embedded a homonym </w:delText>
        </w:r>
        <w:r w:rsidR="00744F42" w:rsidDel="00644D39">
          <w:rPr>
            <w:rFonts w:ascii="Times" w:hAnsi="Times" w:cs="Times"/>
            <w:sz w:val="22"/>
            <w:szCs w:val="22"/>
          </w:rPr>
          <w:delText xml:space="preserve">in </w:delText>
        </w:r>
        <w:r w:rsidR="00F61E81" w:rsidDel="00644D39">
          <w:rPr>
            <w:rFonts w:ascii="Times" w:hAnsi="Times" w:cs="Times"/>
            <w:sz w:val="22"/>
            <w:szCs w:val="22"/>
          </w:rPr>
          <w:delText xml:space="preserve">a </w:delText>
        </w:r>
        <w:r w:rsidR="000A050B" w:rsidDel="00644D39">
          <w:rPr>
            <w:rFonts w:ascii="Times" w:hAnsi="Times" w:cs="Times"/>
            <w:sz w:val="22"/>
            <w:szCs w:val="22"/>
          </w:rPr>
          <w:delText xml:space="preserve">subordinate </w:delText>
        </w:r>
        <w:r w:rsidR="00F61E81" w:rsidDel="00644D39">
          <w:rPr>
            <w:rFonts w:ascii="Times" w:hAnsi="Times" w:cs="Times"/>
            <w:sz w:val="22"/>
            <w:szCs w:val="22"/>
          </w:rPr>
          <w:delText xml:space="preserve">meaning context and compared this to activation when the homonym was embedded in a dominant meaning context.  They observed increased activation in bilateral IFC </w:delText>
        </w:r>
        <w:r w:rsidR="00326A79" w:rsidDel="00644D39">
          <w:rPr>
            <w:rFonts w:ascii="Times" w:hAnsi="Times" w:cs="Times"/>
            <w:sz w:val="22"/>
            <w:szCs w:val="22"/>
          </w:rPr>
          <w:delText>and argue that this finding is consistent with previous research implicating the role of IFC as a mediator for resolving conflict between competing semantic interpretations.</w:delText>
        </w:r>
      </w:del>
    </w:p>
    <w:p w:rsidR="00EE0BDD" w:rsidDel="00644D39" w:rsidRDefault="00CE2534" w:rsidP="00EE0BDD">
      <w:pPr>
        <w:spacing w:line="480" w:lineRule="auto"/>
        <w:ind w:firstLine="720"/>
        <w:rPr>
          <w:del w:id="6" w:author="Corey McMillan" w:date="2011-03-16T13:28:00Z"/>
          <w:rFonts w:ascii="Times" w:hAnsi="Times" w:cs="Times"/>
          <w:sz w:val="22"/>
          <w:szCs w:val="22"/>
        </w:rPr>
      </w:pPr>
      <w:del w:id="7" w:author="Corey McMillan" w:date="2011-03-16T13:28:00Z">
        <w:r w:rsidDel="00644D39">
          <w:rPr>
            <w:rFonts w:ascii="Times" w:hAnsi="Times" w:cs="Times"/>
            <w:sz w:val="22"/>
            <w:szCs w:val="22"/>
          </w:rPr>
          <w:delText>Two</w:delText>
        </w:r>
        <w:r w:rsidR="00C67F97" w:rsidDel="00644D39">
          <w:rPr>
            <w:rFonts w:ascii="Times" w:hAnsi="Times" w:cs="Times"/>
            <w:sz w:val="22"/>
            <w:szCs w:val="22"/>
          </w:rPr>
          <w:delText xml:space="preserve"> studies have suggested that the recruitment of IFC to support </w:delText>
        </w:r>
        <w:r w:rsidR="00107D20" w:rsidDel="00644D39">
          <w:rPr>
            <w:rFonts w:ascii="Times" w:hAnsi="Times" w:cs="Times"/>
            <w:sz w:val="22"/>
            <w:szCs w:val="22"/>
          </w:rPr>
          <w:delText xml:space="preserve">homonym comprehension </w:delText>
        </w:r>
        <w:r w:rsidR="00C67F97" w:rsidDel="00644D39">
          <w:rPr>
            <w:rFonts w:ascii="Times" w:hAnsi="Times" w:cs="Times"/>
            <w:sz w:val="22"/>
            <w:szCs w:val="22"/>
          </w:rPr>
          <w:delText xml:space="preserve">differs across individuals </w:delText>
        </w:r>
        <w:r w:rsidR="00456418" w:rsidDel="00644D39">
          <w:rPr>
            <w:rFonts w:ascii="Times" w:hAnsi="Times" w:cs="Times"/>
            <w:sz w:val="22"/>
            <w:szCs w:val="22"/>
          </w:rPr>
          <w:fldChar w:fldCharType="begin"/>
        </w:r>
        <w:r w:rsidR="002C77B1" w:rsidDel="00644D39">
          <w:rPr>
            <w:rFonts w:ascii="Times" w:hAnsi="Times" w:cs="Times"/>
            <w:sz w:val="22"/>
            <w:szCs w:val="22"/>
          </w:rPr>
          <w:delInstrText xml:space="preserve"> ADDIN EN.CITE &lt;EndNote&gt;&lt;Cite&gt;&lt;Author&gt;Bedny&lt;/Author&gt;&lt;Year&gt;2008&lt;/Year&gt;&lt;RecNum&gt;434&lt;/RecNum&gt;&lt;record&gt;&lt;rec-number&gt;434&lt;/rec-number&gt;&lt;foreign-keys&gt;&lt;key app="EN" db-id="5wvdzwr2nv50v4es5szxspzq9se5z9rr5p5t"&gt;434&lt;/key&gt;&lt;/foreign-keys&gt;&lt;ref-type name="Bill"&gt;4&lt;/ref-type&gt;&lt;contributors&gt;&lt;authors&gt;&lt;author&gt;Bedny, Marina&lt;/author&gt;&lt;author&gt;McGill, Megan&lt;/author&gt;&lt;author&gt;Thompson-Schill, Sharon L&lt;/author&gt;&lt;/authors&gt;&lt;/contributors&gt;&lt;auth-address&gt;Center for Cognitive Neuroscience, Department of Psychology, University of Pennsylvania, PA 19104, USA. mbedny@bidmc.harvard.edu&lt;/auth-address&gt;&lt;titles&gt;&lt;title&gt;Semantic adaptation and competition during word comprehension&lt;/title&gt;&lt;secondary-title&gt;Cereb Cortex&lt;/secondary-title&gt;&lt;/titles&gt;&lt;pages&gt;2574-85&lt;/pages&gt;&lt;volume&gt;18&lt;/volume&gt;&lt;number&gt;11&lt;/number&gt;&lt;dates&gt;&lt;year&gt;2008&lt;/year&gt;&lt;pub-dates&gt;&lt;date&gt;Nov 1&lt;/date&gt;&lt;/pub-dates&gt;&lt;/dates&gt;&lt;accession-num&gt;18308708&lt;/accession-num&gt;&lt;label&gt;p01437&lt;/label&gt;&lt;urls&gt;&lt;related-urls&gt;&lt;url&gt;http://cercor.oxfordjournals.org/content/18/11/2574.long&lt;/url&gt;&lt;/related-urls&gt;&lt;/urls&gt;&lt;/record&gt;&lt;/Cite&gt;&lt;Cite&gt;&lt;Author&gt;Mason&lt;/Author&gt;&lt;Year&gt;2007&lt;/Year&gt;&lt;RecNum&gt;373&lt;/RecNum&gt;&lt;record&gt;&lt;rec-number&gt;373&lt;/rec-number&gt;&lt;foreign-keys&gt;&lt;key app="EN" db-id="5wvdzwr2nv50v4es5szxspzq9se5z9rr5p5t"&gt;373&lt;/key&gt;&lt;/foreign-keys&gt;&lt;ref-type name="Bill"&gt;4&lt;/ref-type&gt;&lt;contributors&gt;&lt;authors&gt;&lt;author&gt;Mason, Robert A&lt;/author&gt;&lt;author&gt;Just, Marcel Adam&lt;/author&gt;&lt;/authors&gt;&lt;/contributors&gt;&lt;auth-address&gt;Center for Cognitive Brain Imaging, Department of Psychology, Carnegie Mellon University, Pittsburgh, PA 15213, USA. rmason@andrew.cmu.edu&lt;/auth-address&gt;&lt;titles&gt;&lt;title&gt;Lexical ambiguity in sentence comprehension&lt;/title&gt;&lt;secondary-title&gt;Brain Research&lt;/secondary-title&gt;&lt;/titles&gt;&lt;pages&gt;115-27&lt;/pages&gt;&lt;volume&gt;1146&lt;/volume&gt;&lt;dates&gt;&lt;year&gt;2007&lt;/year&gt;&lt;pub-dates&gt;&lt;date&gt;May 18&lt;/date&gt;&lt;/pub-dates&gt;&lt;/dates&gt;&lt;accession-num&gt;17433891&lt;/accession-num&gt;&lt;label&gt;p00625&lt;/label&gt;&lt;urls&gt;&lt;related-urls&gt;&lt;url&gt;http://www.ncbi.nlm.nih.gov/entrez/query.fcgi?db=pubmed&amp;amp;cmd=Retrieve&amp;amp;dopt=AbstractPlus&amp;amp;list_uids=17433891&lt;/url&gt;&lt;/related-urls&gt;&lt;/urls&gt;&lt;/record&gt;&lt;/Cite&gt;&lt;/EndNote&gt;</w:delInstrText>
        </w:r>
        <w:r w:rsidR="00456418" w:rsidDel="00644D39">
          <w:rPr>
            <w:rFonts w:ascii="Times" w:hAnsi="Times" w:cs="Times"/>
            <w:sz w:val="22"/>
            <w:szCs w:val="22"/>
          </w:rPr>
          <w:fldChar w:fldCharType="separate"/>
        </w:r>
        <w:r w:rsidR="00170316" w:rsidDel="00644D39">
          <w:rPr>
            <w:rFonts w:ascii="Times" w:hAnsi="Times" w:cs="Times"/>
            <w:noProof/>
            <w:sz w:val="22"/>
            <w:szCs w:val="22"/>
          </w:rPr>
          <w:delText>(Mason and Just, 2007; Bedny et al., 2008)</w:delText>
        </w:r>
        <w:r w:rsidR="00456418" w:rsidDel="00644D39">
          <w:rPr>
            <w:rFonts w:ascii="Times" w:hAnsi="Times" w:cs="Times"/>
            <w:sz w:val="22"/>
            <w:szCs w:val="22"/>
          </w:rPr>
          <w:fldChar w:fldCharType="end"/>
        </w:r>
        <w:r w:rsidR="00EE0BDD" w:rsidDel="00644D39">
          <w:rPr>
            <w:rFonts w:ascii="Times" w:hAnsi="Times" w:cs="Times"/>
            <w:sz w:val="22"/>
            <w:szCs w:val="22"/>
          </w:rPr>
          <w:delText xml:space="preserve">.  </w:delText>
        </w:r>
        <w:r w:rsidR="00FB5644" w:rsidDel="00644D39">
          <w:rPr>
            <w:rFonts w:ascii="Times" w:hAnsi="Times" w:cs="Times"/>
            <w:sz w:val="22"/>
            <w:szCs w:val="22"/>
          </w:rPr>
          <w:delText xml:space="preserve">In an fMRI </w:delText>
        </w:r>
        <w:r w:rsidR="00EE0BDD" w:rsidDel="00644D39">
          <w:rPr>
            <w:rFonts w:ascii="Times" w:hAnsi="Times" w:cs="Times"/>
            <w:sz w:val="22"/>
            <w:szCs w:val="22"/>
          </w:rPr>
          <w:delText>study Mason &amp; Just (2007) observed that IFC recruitment during the reading of sentences containing a homonym was modulated by individual differences in reading span, a measure of working memory.  Specifically, individuals with lower reading span scores upregulated right IFC.  Mason &amp; Just (2007) argued that this additional contralateral recruitment supports the additional working memory resources required to maintain multiple potential homonym interpretations when individuals have insufficient working memory spans to resolve the competing interpretations in left IFC.  However, while working memory span influences the extent of IFC activation, it is an indirect measure of how individuals interpreted homonyms.</w:delText>
        </w:r>
      </w:del>
    </w:p>
    <w:p w:rsidR="00EE0BDD" w:rsidDel="00644D39" w:rsidRDefault="00EE0BDD" w:rsidP="004125D9">
      <w:pPr>
        <w:spacing w:line="480" w:lineRule="auto"/>
        <w:ind w:firstLine="720"/>
        <w:rPr>
          <w:del w:id="8" w:author="Corey McMillan" w:date="2011-03-16T13:28:00Z"/>
          <w:rFonts w:ascii="Times" w:hAnsi="Times" w:cs="Times"/>
          <w:sz w:val="22"/>
          <w:szCs w:val="22"/>
        </w:rPr>
      </w:pPr>
      <w:del w:id="9" w:author="Corey McMillan" w:date="2011-03-16T13:28:00Z">
        <w:r w:rsidDel="00644D39">
          <w:rPr>
            <w:rFonts w:ascii="Times" w:hAnsi="Times" w:cs="Times"/>
            <w:sz w:val="22"/>
            <w:szCs w:val="22"/>
          </w:rPr>
          <w:delText xml:space="preserve">In an fMRI </w:delText>
        </w:r>
        <w:r w:rsidR="00FB5644" w:rsidDel="00644D39">
          <w:rPr>
            <w:rFonts w:ascii="Times" w:hAnsi="Times" w:cs="Times"/>
            <w:sz w:val="22"/>
            <w:szCs w:val="22"/>
          </w:rPr>
          <w:delText xml:space="preserve">adaptation study </w:delText>
        </w:r>
        <w:r w:rsidDel="00644D39">
          <w:rPr>
            <w:rFonts w:ascii="Times" w:hAnsi="Times" w:cs="Times"/>
            <w:sz w:val="22"/>
            <w:szCs w:val="22"/>
          </w:rPr>
          <w:delText>Bedny et al. (2008)</w:delText>
        </w:r>
        <w:r w:rsidR="00FB5644" w:rsidDel="00644D39">
          <w:rPr>
            <w:rFonts w:ascii="Times" w:hAnsi="Times" w:cs="Times"/>
            <w:sz w:val="22"/>
            <w:szCs w:val="22"/>
          </w:rPr>
          <w:delText xml:space="preserve"> presented participants with two sequential word pairs containing either a repeated homonym that had consistent meaning (e.g., “pig-pen”-“cage-pen”) or an inconsistent meaning (e.g., “office-pen”-“cage-pen”) and asked participants to judge whether the words within each pair were related.  They observed greater recruitment of IFC in the </w:delText>
        </w:r>
        <w:r w:rsidR="00F34E3D" w:rsidDel="00644D39">
          <w:rPr>
            <w:rFonts w:ascii="Times" w:hAnsi="Times" w:cs="Times"/>
            <w:sz w:val="22"/>
            <w:szCs w:val="22"/>
          </w:rPr>
          <w:delText>in</w:delText>
        </w:r>
        <w:r w:rsidR="00FB5644" w:rsidDel="00644D39">
          <w:rPr>
            <w:rFonts w:ascii="Times" w:hAnsi="Times" w:cs="Times"/>
            <w:sz w:val="22"/>
            <w:szCs w:val="22"/>
          </w:rPr>
          <w:delText xml:space="preserve">consistent </w:delText>
        </w:r>
        <w:r w:rsidR="00F34E3D" w:rsidDel="00644D39">
          <w:rPr>
            <w:rFonts w:ascii="Times" w:hAnsi="Times" w:cs="Times"/>
            <w:sz w:val="22"/>
            <w:szCs w:val="22"/>
          </w:rPr>
          <w:delText xml:space="preserve">compared to the consistent </w:delText>
        </w:r>
        <w:r w:rsidR="00FB5644" w:rsidDel="00644D39">
          <w:rPr>
            <w:rFonts w:ascii="Times" w:hAnsi="Times" w:cs="Times"/>
            <w:sz w:val="22"/>
            <w:szCs w:val="22"/>
          </w:rPr>
          <w:delText>condition</w:delText>
        </w:r>
        <w:r w:rsidR="00F34E3D" w:rsidDel="00644D39">
          <w:rPr>
            <w:rFonts w:ascii="Times" w:hAnsi="Times" w:cs="Times"/>
            <w:sz w:val="22"/>
            <w:szCs w:val="22"/>
          </w:rPr>
          <w:delText xml:space="preserve"> which they suggest </w:delText>
        </w:r>
        <w:r w:rsidR="009D6DDB" w:rsidDel="00644D39">
          <w:rPr>
            <w:rFonts w:ascii="Times" w:hAnsi="Times" w:cs="Times"/>
            <w:sz w:val="22"/>
            <w:szCs w:val="22"/>
          </w:rPr>
          <w:delText xml:space="preserve">is related to increased semantic competition </w:delText>
        </w:r>
        <w:r w:rsidR="00C67F97" w:rsidDel="00644D39">
          <w:rPr>
            <w:rFonts w:ascii="Times" w:hAnsi="Times" w:cs="Times"/>
            <w:sz w:val="22"/>
            <w:szCs w:val="22"/>
          </w:rPr>
          <w:delText>- a</w:delText>
        </w:r>
        <w:r w:rsidR="009D6DDB" w:rsidDel="00644D39">
          <w:rPr>
            <w:rFonts w:ascii="Times" w:hAnsi="Times" w:cs="Times"/>
            <w:sz w:val="22"/>
            <w:szCs w:val="22"/>
          </w:rPr>
          <w:delText xml:space="preserve"> pattern </w:delText>
        </w:r>
        <w:r w:rsidR="00C67F97" w:rsidDel="00644D39">
          <w:rPr>
            <w:rFonts w:ascii="Times" w:hAnsi="Times" w:cs="Times"/>
            <w:sz w:val="22"/>
            <w:szCs w:val="22"/>
          </w:rPr>
          <w:delText>that is</w:delText>
        </w:r>
        <w:r w:rsidR="009D6DDB" w:rsidDel="00644D39">
          <w:rPr>
            <w:rFonts w:ascii="Times" w:hAnsi="Times" w:cs="Times"/>
            <w:sz w:val="22"/>
            <w:szCs w:val="22"/>
          </w:rPr>
          <w:delText xml:space="preserve"> consistent with the previously described studies.  Critically</w:delText>
        </w:r>
        <w:r w:rsidR="0064766C" w:rsidDel="00644D39">
          <w:rPr>
            <w:rFonts w:ascii="Times" w:hAnsi="Times" w:cs="Times"/>
            <w:sz w:val="22"/>
            <w:szCs w:val="22"/>
          </w:rPr>
          <w:delText xml:space="preserve">, they observed a wide-range in accuracy performance on the semantic </w:delText>
        </w:r>
        <w:r w:rsidR="008317F6" w:rsidDel="00644D39">
          <w:rPr>
            <w:rFonts w:ascii="Times" w:hAnsi="Times" w:cs="Times"/>
            <w:sz w:val="22"/>
            <w:szCs w:val="22"/>
          </w:rPr>
          <w:delText>relatedness</w:delText>
        </w:r>
        <w:r w:rsidR="0064766C" w:rsidDel="00644D39">
          <w:rPr>
            <w:rFonts w:ascii="Times" w:hAnsi="Times" w:cs="Times"/>
            <w:sz w:val="22"/>
            <w:szCs w:val="22"/>
          </w:rPr>
          <w:delText xml:space="preserve"> judgments whereby some participants were much better at judging the </w:delText>
        </w:r>
        <w:r w:rsidR="009D6DDB" w:rsidDel="00644D39">
          <w:rPr>
            <w:rFonts w:ascii="Times" w:hAnsi="Times" w:cs="Times"/>
            <w:sz w:val="22"/>
            <w:szCs w:val="22"/>
          </w:rPr>
          <w:delText xml:space="preserve">consistent pairs as semantically-related than they were at judging the inconsistent pairs.  A correlation analysis demonstrated that this </w:delText>
        </w:r>
        <w:r w:rsidR="0064766C" w:rsidDel="00644D39">
          <w:rPr>
            <w:rFonts w:ascii="Times" w:hAnsi="Times" w:cs="Times"/>
            <w:sz w:val="22"/>
            <w:szCs w:val="22"/>
          </w:rPr>
          <w:delText xml:space="preserve">behavioral difference </w:delText>
        </w:r>
        <w:r w:rsidR="009D6DDB" w:rsidDel="00644D39">
          <w:rPr>
            <w:rFonts w:ascii="Times" w:hAnsi="Times" w:cs="Times"/>
            <w:sz w:val="22"/>
            <w:szCs w:val="22"/>
          </w:rPr>
          <w:delText xml:space="preserve">within individuals </w:delText>
        </w:r>
        <w:r w:rsidR="0064766C" w:rsidDel="00644D39">
          <w:rPr>
            <w:rFonts w:ascii="Times" w:hAnsi="Times" w:cs="Times"/>
            <w:sz w:val="22"/>
            <w:szCs w:val="22"/>
          </w:rPr>
          <w:delText xml:space="preserve">positively correlated with activation in the </w:delText>
        </w:r>
        <w:r w:rsidR="004125D9" w:rsidDel="00644D39">
          <w:rPr>
            <w:rFonts w:ascii="Times" w:hAnsi="Times" w:cs="Times"/>
            <w:sz w:val="22"/>
            <w:szCs w:val="22"/>
          </w:rPr>
          <w:delText xml:space="preserve">left </w:delText>
        </w:r>
        <w:r w:rsidR="0064766C" w:rsidDel="00644D39">
          <w:rPr>
            <w:rFonts w:ascii="Times" w:hAnsi="Times" w:cs="Times"/>
            <w:sz w:val="22"/>
            <w:szCs w:val="22"/>
          </w:rPr>
          <w:delText xml:space="preserve">pars opercularis, a subregion of IFC.  This </w:delText>
        </w:r>
        <w:r w:rsidR="009D6DDB" w:rsidDel="00644D39">
          <w:rPr>
            <w:rFonts w:ascii="Times" w:hAnsi="Times" w:cs="Times"/>
            <w:sz w:val="22"/>
            <w:szCs w:val="22"/>
          </w:rPr>
          <w:delText xml:space="preserve">finding </w:delText>
        </w:r>
        <w:r w:rsidR="0064766C" w:rsidDel="00644D39">
          <w:rPr>
            <w:rFonts w:ascii="Times" w:hAnsi="Times" w:cs="Times"/>
            <w:sz w:val="22"/>
            <w:szCs w:val="22"/>
          </w:rPr>
          <w:delText xml:space="preserve">suggests that </w:delText>
        </w:r>
        <w:r w:rsidR="009D6DDB" w:rsidDel="00644D39">
          <w:rPr>
            <w:rFonts w:ascii="Times" w:hAnsi="Times" w:cs="Times"/>
            <w:sz w:val="22"/>
            <w:szCs w:val="22"/>
          </w:rPr>
          <w:delText>individuals who experienced greater competition during inconsistent trials (i.e. made more errors) upregulated IFC to support the resources associated with increased semantic competition demands.</w:delText>
        </w:r>
      </w:del>
    </w:p>
    <w:p w:rsidR="00AE1D6D" w:rsidDel="00644D39" w:rsidRDefault="00EB5748" w:rsidP="00AE1D6D">
      <w:pPr>
        <w:spacing w:line="480" w:lineRule="auto"/>
        <w:ind w:firstLine="720"/>
        <w:rPr>
          <w:del w:id="10" w:author="Corey McMillan" w:date="2011-03-16T13:28:00Z"/>
          <w:rFonts w:ascii="Times" w:hAnsi="Times" w:cs="Times"/>
          <w:sz w:val="22"/>
          <w:szCs w:val="22"/>
        </w:rPr>
      </w:pPr>
      <w:del w:id="11" w:author="Corey McMillan" w:date="2011-03-16T13:28:00Z">
        <w:r w:rsidDel="00644D39">
          <w:rPr>
            <w:rFonts w:ascii="Times" w:hAnsi="Times" w:cs="Times"/>
            <w:sz w:val="22"/>
            <w:szCs w:val="22"/>
          </w:rPr>
          <w:delText>However</w:delText>
        </w:r>
        <w:r w:rsidR="003A7539" w:rsidDel="00644D39">
          <w:rPr>
            <w:rFonts w:ascii="Times" w:hAnsi="Times" w:cs="Times"/>
            <w:sz w:val="22"/>
            <w:szCs w:val="22"/>
          </w:rPr>
          <w:delText xml:space="preserve">, while </w:delText>
        </w:r>
        <w:r w:rsidR="00CE2534" w:rsidDel="00644D39">
          <w:rPr>
            <w:rFonts w:ascii="Times" w:hAnsi="Times" w:cs="Times"/>
            <w:sz w:val="22"/>
            <w:szCs w:val="22"/>
          </w:rPr>
          <w:delText>Bedny et al</w:delText>
        </w:r>
        <w:r w:rsidR="003A7539" w:rsidDel="00644D39">
          <w:rPr>
            <w:rFonts w:ascii="Times" w:hAnsi="Times" w:cs="Times"/>
            <w:sz w:val="22"/>
            <w:szCs w:val="22"/>
          </w:rPr>
          <w:delText xml:space="preserve">. </w:delText>
        </w:r>
        <w:r w:rsidR="00EE0BDD" w:rsidDel="00644D39">
          <w:rPr>
            <w:rFonts w:ascii="Times" w:hAnsi="Times" w:cs="Times"/>
            <w:sz w:val="22"/>
            <w:szCs w:val="22"/>
          </w:rPr>
          <w:delText>(1997</w:delText>
        </w:r>
        <w:r w:rsidR="00CE2534" w:rsidDel="00644D39">
          <w:rPr>
            <w:rFonts w:ascii="Times" w:hAnsi="Times" w:cs="Times"/>
            <w:sz w:val="22"/>
            <w:szCs w:val="22"/>
          </w:rPr>
          <w:delText>) investigat</w:delText>
        </w:r>
        <w:r w:rsidR="003A7539" w:rsidDel="00644D39">
          <w:rPr>
            <w:rFonts w:ascii="Times" w:hAnsi="Times" w:cs="Times"/>
            <w:sz w:val="22"/>
            <w:szCs w:val="22"/>
          </w:rPr>
          <w:delText xml:space="preserve">ed individual differences using a direct measure of homonym comprehension, </w:delText>
        </w:r>
        <w:r w:rsidR="00CE2534" w:rsidDel="00644D39">
          <w:rPr>
            <w:rFonts w:ascii="Times" w:hAnsi="Times" w:cs="Times"/>
            <w:sz w:val="22"/>
            <w:szCs w:val="22"/>
          </w:rPr>
          <w:delText xml:space="preserve"> </w:delText>
        </w:r>
        <w:r w:rsidR="00EE0BDD" w:rsidDel="00644D39">
          <w:rPr>
            <w:rFonts w:ascii="Times" w:hAnsi="Times" w:cs="Times"/>
            <w:sz w:val="22"/>
            <w:szCs w:val="22"/>
          </w:rPr>
          <w:delText xml:space="preserve">they </w:delText>
        </w:r>
        <w:r w:rsidR="00CE2534" w:rsidDel="00644D39">
          <w:rPr>
            <w:rFonts w:ascii="Times" w:hAnsi="Times" w:cs="Times"/>
            <w:sz w:val="22"/>
            <w:szCs w:val="22"/>
          </w:rPr>
          <w:delText xml:space="preserve">limited their individual differences analysis to only include IFC and it is possible that </w:delText>
        </w:r>
        <w:r w:rsidR="00AE1D6D" w:rsidDel="00644D39">
          <w:rPr>
            <w:rFonts w:ascii="Times" w:hAnsi="Times" w:cs="Times"/>
            <w:sz w:val="22"/>
            <w:szCs w:val="22"/>
          </w:rPr>
          <w:delText xml:space="preserve">there are individual differences in the recruitment of </w:delText>
        </w:r>
        <w:r w:rsidR="00CE2534" w:rsidDel="00644D39">
          <w:rPr>
            <w:rFonts w:ascii="Times" w:hAnsi="Times" w:cs="Times"/>
            <w:sz w:val="22"/>
            <w:szCs w:val="22"/>
          </w:rPr>
          <w:delText xml:space="preserve">other </w:delText>
        </w:r>
        <w:r w:rsidR="00AE1D6D" w:rsidDel="00644D39">
          <w:rPr>
            <w:rFonts w:ascii="Times" w:hAnsi="Times" w:cs="Times"/>
            <w:sz w:val="22"/>
            <w:szCs w:val="22"/>
          </w:rPr>
          <w:delText xml:space="preserve">cortical </w:delText>
        </w:r>
        <w:r w:rsidR="00CE2534" w:rsidDel="00644D39">
          <w:rPr>
            <w:rFonts w:ascii="Times" w:hAnsi="Times" w:cs="Times"/>
            <w:sz w:val="22"/>
            <w:szCs w:val="22"/>
          </w:rPr>
          <w:delText>regions</w:delText>
        </w:r>
        <w:r w:rsidR="00AE1D6D" w:rsidDel="00644D39">
          <w:rPr>
            <w:rFonts w:ascii="Times" w:hAnsi="Times" w:cs="Times"/>
            <w:sz w:val="22"/>
            <w:szCs w:val="22"/>
          </w:rPr>
          <w:delText xml:space="preserve">.  </w:delText>
        </w:r>
        <w:r w:rsidR="00CE2534" w:rsidDel="00644D39">
          <w:rPr>
            <w:rFonts w:ascii="Times" w:hAnsi="Times" w:cs="Times"/>
            <w:sz w:val="22"/>
            <w:szCs w:val="22"/>
          </w:rPr>
          <w:delText xml:space="preserve">For example, </w:delText>
        </w:r>
        <w:r w:rsidR="00B92CE3" w:rsidDel="00644D39">
          <w:rPr>
            <w:rFonts w:ascii="Times" w:hAnsi="Times" w:cs="Times"/>
            <w:sz w:val="22"/>
            <w:szCs w:val="22"/>
          </w:rPr>
          <w:delText>other investigations on individual differences in language processing have suggested that</w:delText>
        </w:r>
        <w:r w:rsidR="00874423" w:rsidDel="00644D39">
          <w:rPr>
            <w:rFonts w:ascii="Times" w:hAnsi="Times" w:cs="Times"/>
            <w:sz w:val="22"/>
            <w:szCs w:val="22"/>
          </w:rPr>
          <w:delText>, depending on the strategy adopted during comprehension,</w:delText>
        </w:r>
        <w:r w:rsidR="00B92CE3" w:rsidDel="00644D39">
          <w:rPr>
            <w:rFonts w:ascii="Times" w:hAnsi="Times" w:cs="Times"/>
            <w:sz w:val="22"/>
            <w:szCs w:val="22"/>
          </w:rPr>
          <w:delText xml:space="preserve"> dorsolateral prefrontal cortex </w:delText>
        </w:r>
        <w:r w:rsidR="00874423" w:rsidDel="00644D39">
          <w:rPr>
            <w:rFonts w:ascii="Times" w:hAnsi="Times" w:cs="Times"/>
            <w:sz w:val="22"/>
            <w:szCs w:val="22"/>
          </w:rPr>
          <w:delText>(DLPFC) is recruited</w:delText>
        </w:r>
        <w:r w:rsidR="00AE1D6D" w:rsidDel="00644D39">
          <w:rPr>
            <w:rFonts w:ascii="Times" w:hAnsi="Times" w:cs="Times"/>
            <w:sz w:val="22"/>
            <w:szCs w:val="22"/>
          </w:rPr>
          <w:delText xml:space="preserve"> (REFS)</w:delText>
        </w:r>
        <w:r w:rsidR="00874423" w:rsidDel="00644D39">
          <w:rPr>
            <w:rFonts w:ascii="Times" w:hAnsi="Times" w:cs="Times"/>
            <w:sz w:val="22"/>
            <w:szCs w:val="22"/>
          </w:rPr>
          <w:delText>.</w:delText>
        </w:r>
        <w:r w:rsidR="00AE1D6D" w:rsidDel="00644D39">
          <w:rPr>
            <w:rFonts w:ascii="Times" w:hAnsi="Times" w:cs="Times"/>
            <w:sz w:val="22"/>
            <w:szCs w:val="22"/>
          </w:rPr>
          <w:delText xml:space="preserve">  </w:delText>
        </w:r>
        <w:r w:rsidR="000E4C56" w:rsidDel="00644D39">
          <w:rPr>
            <w:rFonts w:ascii="Times" w:hAnsi="Times" w:cs="Times"/>
            <w:sz w:val="22"/>
            <w:szCs w:val="22"/>
          </w:rPr>
          <w:delText>Niewland et al (</w:delText>
        </w:r>
        <w:r w:rsidR="00FE15AF" w:rsidDel="00644D39">
          <w:rPr>
            <w:rFonts w:ascii="Times" w:hAnsi="Times" w:cs="Times"/>
            <w:sz w:val="22"/>
            <w:szCs w:val="22"/>
          </w:rPr>
          <w:delText>2007</w:delText>
        </w:r>
        <w:r w:rsidR="000E4C56" w:rsidDel="00644D39">
          <w:rPr>
            <w:rFonts w:ascii="Times" w:hAnsi="Times" w:cs="Times"/>
            <w:sz w:val="22"/>
            <w:szCs w:val="22"/>
          </w:rPr>
          <w:delText xml:space="preserve">) presented participants with ambiguous sentences containing a pronoun and observed that those readers who used a sentence-external strategy (e.g., ) recruited DLPFC while those readers using a sentence-internal strategy </w:delText>
        </w:r>
        <w:r w:rsidR="00AE1D6D" w:rsidDel="00644D39">
          <w:rPr>
            <w:rFonts w:ascii="Times" w:hAnsi="Times" w:cs="Times"/>
            <w:sz w:val="22"/>
            <w:szCs w:val="22"/>
          </w:rPr>
          <w:delText xml:space="preserve">(e.g., ) </w:delText>
        </w:r>
        <w:r w:rsidR="000E4C56" w:rsidDel="00644D39">
          <w:rPr>
            <w:rFonts w:ascii="Times" w:hAnsi="Times" w:cs="Times"/>
            <w:sz w:val="22"/>
            <w:szCs w:val="22"/>
          </w:rPr>
          <w:delText>did not.</w:delText>
        </w:r>
        <w:r w:rsidR="00AE1D6D" w:rsidDel="00644D39">
          <w:rPr>
            <w:rFonts w:ascii="Times" w:hAnsi="Times" w:cs="Times"/>
            <w:sz w:val="22"/>
            <w:szCs w:val="22"/>
          </w:rPr>
          <w:delText xml:space="preserve">  </w:delText>
        </w:r>
      </w:del>
    </w:p>
    <w:p w:rsidR="00AE1D6D" w:rsidDel="00644D39" w:rsidRDefault="00AE1D6D" w:rsidP="0020309C">
      <w:pPr>
        <w:spacing w:line="480" w:lineRule="auto"/>
        <w:ind w:firstLine="720"/>
        <w:rPr>
          <w:del w:id="12" w:author="Corey McMillan" w:date="2011-03-16T13:28:00Z"/>
          <w:rFonts w:ascii="Times" w:hAnsi="Times" w:cs="Times"/>
          <w:sz w:val="22"/>
          <w:szCs w:val="22"/>
        </w:rPr>
      </w:pPr>
      <w:del w:id="13" w:author="Corey McMillan" w:date="2011-03-16T13:28:00Z">
        <w:r w:rsidDel="00644D39">
          <w:rPr>
            <w:rFonts w:ascii="Times" w:hAnsi="Times" w:cs="Times"/>
            <w:sz w:val="22"/>
            <w:szCs w:val="22"/>
          </w:rPr>
          <w:delText xml:space="preserve">This paper aims to investigate how </w:delText>
        </w:r>
        <w:r w:rsidR="00B92CE3" w:rsidDel="00644D39">
          <w:rPr>
            <w:rFonts w:ascii="Times" w:hAnsi="Times" w:cs="Times"/>
            <w:sz w:val="22"/>
            <w:szCs w:val="22"/>
          </w:rPr>
          <w:delText xml:space="preserve">context </w:delText>
        </w:r>
        <w:r w:rsidDel="00644D39">
          <w:rPr>
            <w:rFonts w:ascii="Times" w:hAnsi="Times" w:cs="Times"/>
            <w:sz w:val="22"/>
            <w:szCs w:val="22"/>
          </w:rPr>
          <w:delText xml:space="preserve">is used </w:delText>
        </w:r>
        <w:r w:rsidR="00B92CE3" w:rsidDel="00644D39">
          <w:rPr>
            <w:rFonts w:ascii="Times" w:hAnsi="Times" w:cs="Times"/>
            <w:sz w:val="22"/>
            <w:szCs w:val="22"/>
          </w:rPr>
          <w:delText xml:space="preserve">to resolve a homonym’s meaning </w:delText>
        </w:r>
        <w:r w:rsidDel="00644D39">
          <w:rPr>
            <w:rFonts w:ascii="Times" w:hAnsi="Times" w:cs="Times"/>
            <w:sz w:val="22"/>
            <w:szCs w:val="22"/>
          </w:rPr>
          <w:delText>by monitoring</w:delText>
        </w:r>
        <w:r w:rsidR="000E4C56" w:rsidDel="00644D39">
          <w:rPr>
            <w:rFonts w:ascii="Times" w:hAnsi="Times" w:cs="Times"/>
            <w:sz w:val="22"/>
            <w:szCs w:val="22"/>
          </w:rPr>
          <w:delText xml:space="preserve"> BOLD fMRI in a forced-</w:delText>
        </w:r>
        <w:r w:rsidR="00B92CE3" w:rsidDel="00644D39">
          <w:rPr>
            <w:rFonts w:ascii="Times" w:hAnsi="Times" w:cs="Times"/>
            <w:sz w:val="22"/>
            <w:szCs w:val="22"/>
          </w:rPr>
          <w:delText xml:space="preserve">choice </w:delText>
        </w:r>
        <w:r w:rsidR="000E4C56" w:rsidDel="00644D39">
          <w:rPr>
            <w:rFonts w:ascii="Times" w:hAnsi="Times" w:cs="Times"/>
            <w:sz w:val="22"/>
            <w:szCs w:val="22"/>
          </w:rPr>
          <w:delText xml:space="preserve">sentence </w:delText>
        </w:r>
        <w:r w:rsidR="00B92CE3" w:rsidDel="00644D39">
          <w:rPr>
            <w:rFonts w:ascii="Times" w:hAnsi="Times" w:cs="Times"/>
            <w:sz w:val="22"/>
            <w:szCs w:val="22"/>
          </w:rPr>
          <w:delText xml:space="preserve">completion task.  Forced choice completion tasks </w:delText>
        </w:r>
        <w:r w:rsidR="00DD50C8" w:rsidDel="00644D39">
          <w:rPr>
            <w:rFonts w:ascii="Times" w:hAnsi="Times" w:cs="Times"/>
            <w:sz w:val="22"/>
            <w:szCs w:val="22"/>
          </w:rPr>
          <w:delText>require participants to search their semantic space for the possible interpretations of alternative choices</w:delText>
        </w:r>
        <w:r w:rsidR="00B92CE3" w:rsidDel="00644D39">
          <w:rPr>
            <w:rFonts w:ascii="Times" w:hAnsi="Times" w:cs="Times"/>
            <w:sz w:val="22"/>
            <w:szCs w:val="22"/>
          </w:rPr>
          <w:delText>.  In our task we presented participants with a context sentence (e.g., “</w:delText>
        </w:r>
        <w:r w:rsidR="0057458B" w:rsidDel="00644D39">
          <w:rPr>
            <w:rFonts w:ascii="Times" w:hAnsi="Times" w:cs="Times"/>
            <w:sz w:val="22"/>
            <w:szCs w:val="22"/>
          </w:rPr>
          <w:delText>Kim</w:delText>
        </w:r>
        <w:r w:rsidR="00793B6E" w:rsidDel="00644D39">
          <w:rPr>
            <w:rFonts w:ascii="Times" w:hAnsi="Times" w:cs="Times"/>
            <w:sz w:val="22"/>
            <w:szCs w:val="22"/>
          </w:rPr>
          <w:delText xml:space="preserve"> had pigs</w:delText>
        </w:r>
        <w:r w:rsidR="00B92CE3" w:rsidDel="00644D39">
          <w:rPr>
            <w:rFonts w:ascii="Times" w:hAnsi="Times" w:cs="Times"/>
            <w:sz w:val="22"/>
            <w:szCs w:val="22"/>
          </w:rPr>
          <w:delText>.”) and a completion sentence (e.g., “He needed a _____”</w:delText>
        </w:r>
        <w:r w:rsidR="00793B6E" w:rsidDel="00644D39">
          <w:rPr>
            <w:rFonts w:ascii="Times" w:hAnsi="Times" w:cs="Times"/>
            <w:sz w:val="22"/>
            <w:szCs w:val="22"/>
          </w:rPr>
          <w:delText xml:space="preserve">.).  We </w:delText>
        </w:r>
        <w:r w:rsidR="0081629B" w:rsidDel="00644D39">
          <w:rPr>
            <w:rFonts w:ascii="Times" w:hAnsi="Times" w:cs="Times"/>
            <w:sz w:val="22"/>
            <w:szCs w:val="22"/>
          </w:rPr>
          <w:delText xml:space="preserve">then </w:delText>
        </w:r>
        <w:r w:rsidR="00B92CE3" w:rsidDel="00644D39">
          <w:rPr>
            <w:rFonts w:ascii="Times" w:hAnsi="Times" w:cs="Times"/>
            <w:sz w:val="22"/>
            <w:szCs w:val="22"/>
          </w:rPr>
          <w:delText>asked participants to complete the sentence with either a homonym (e.g., “pen”) or a semantically-related alternative (e.g., “cage”).</w:delText>
        </w:r>
        <w:r w:rsidR="0081629B" w:rsidDel="00644D39">
          <w:rPr>
            <w:rFonts w:ascii="Times" w:hAnsi="Times" w:cs="Times"/>
            <w:sz w:val="22"/>
            <w:szCs w:val="22"/>
          </w:rPr>
          <w:delText xml:space="preserve">  </w:delText>
        </w:r>
        <w:r w:rsidDel="00644D39">
          <w:rPr>
            <w:rFonts w:ascii="Times" w:hAnsi="Times" w:cs="Times"/>
            <w:sz w:val="22"/>
            <w:szCs w:val="22"/>
          </w:rPr>
          <w:delText>If participants completed the sentence using a homonym then it suggests that they did not appreciate that the homonym could have an alternative meaning.  If, however, participants selected a semantic alternative then it suggests that the reader appreciated both meanings of the homonym</w:delText>
        </w:r>
        <w:r w:rsidR="00DD50C8" w:rsidDel="00644D39">
          <w:rPr>
            <w:rFonts w:ascii="Times" w:hAnsi="Times" w:cs="Times"/>
            <w:sz w:val="22"/>
            <w:szCs w:val="22"/>
          </w:rPr>
          <w:delText xml:space="preserve">.  Additionally, we manipulated whether the context </w:delText>
        </w:r>
      </w:del>
    </w:p>
    <w:p w:rsidR="00B415F8" w:rsidDel="00644D39" w:rsidRDefault="0081629B" w:rsidP="00DD50C8">
      <w:pPr>
        <w:spacing w:line="480" w:lineRule="auto"/>
        <w:rPr>
          <w:del w:id="14" w:author="Corey McMillan" w:date="2011-03-16T13:28:00Z"/>
          <w:rFonts w:ascii="Times" w:hAnsi="Times" w:cs="Times"/>
          <w:sz w:val="22"/>
          <w:szCs w:val="22"/>
        </w:rPr>
      </w:pPr>
      <w:del w:id="15" w:author="Corey McMillan" w:date="2011-03-16T13:28:00Z">
        <w:r w:rsidDel="00644D39">
          <w:rPr>
            <w:rFonts w:ascii="Times" w:hAnsi="Times" w:cs="Times"/>
            <w:sz w:val="22"/>
            <w:szCs w:val="22"/>
          </w:rPr>
          <w:delText xml:space="preserve">sentence referred to the subordinate or the dominant meaning.  </w:delText>
        </w:r>
        <w:r w:rsidR="00DD50C8" w:rsidDel="00644D39">
          <w:rPr>
            <w:rFonts w:ascii="Times" w:hAnsi="Times" w:cs="Times"/>
            <w:sz w:val="22"/>
            <w:szCs w:val="22"/>
          </w:rPr>
          <w:delText>In the dominant context retrieval of the subordinate homonym meaning is not necessary since the sentence is consistent with the preferred meaning of the homonym, however, the in the subordinate context it is necessary to process both the less preferred and more preferred homonym meanings.  We predict that in subordinate context readers will recruit neural mechanisms to support increased competition between competing semantic alternatives and that these mechanisms may be situated in IFC and DLPFC.</w:delText>
        </w:r>
      </w:del>
    </w:p>
    <w:p w:rsidR="00FF1BB9" w:rsidRDefault="00FF1BB9">
      <w:pPr>
        <w:spacing w:line="480" w:lineRule="auto"/>
        <w:rPr>
          <w:rFonts w:ascii="Times" w:hAnsi="Times" w:cs="Times"/>
          <w:sz w:val="22"/>
          <w:szCs w:val="22"/>
        </w:rPr>
      </w:pPr>
    </w:p>
    <w:p w:rsidR="005F783E" w:rsidRPr="001C423E" w:rsidRDefault="005F783E">
      <w:pPr>
        <w:spacing w:line="480" w:lineRule="auto"/>
        <w:jc w:val="center"/>
        <w:rPr>
          <w:rFonts w:ascii="Times" w:hAnsi="Times" w:cs="Times"/>
          <w:b/>
          <w:bCs/>
          <w:sz w:val="22"/>
          <w:szCs w:val="22"/>
        </w:rPr>
      </w:pPr>
      <w:r w:rsidRPr="001C423E">
        <w:rPr>
          <w:rFonts w:ascii="Times" w:hAnsi="Times" w:cs="Times"/>
          <w:b/>
          <w:bCs/>
          <w:sz w:val="22"/>
          <w:szCs w:val="22"/>
        </w:rPr>
        <w:t>Methods</w:t>
      </w:r>
    </w:p>
    <w:p w:rsidR="005F783E" w:rsidRPr="001C423E" w:rsidRDefault="005F783E">
      <w:pPr>
        <w:spacing w:line="480" w:lineRule="auto"/>
        <w:rPr>
          <w:rFonts w:ascii="Times" w:hAnsi="Times" w:cs="Times"/>
          <w:i/>
          <w:iCs/>
          <w:sz w:val="22"/>
          <w:szCs w:val="22"/>
        </w:rPr>
      </w:pPr>
      <w:r w:rsidRPr="001C423E">
        <w:rPr>
          <w:rFonts w:ascii="Times" w:hAnsi="Times" w:cs="Times"/>
          <w:i/>
          <w:iCs/>
          <w:sz w:val="22"/>
          <w:szCs w:val="22"/>
        </w:rPr>
        <w:t>Participants</w:t>
      </w:r>
    </w:p>
    <w:p w:rsidR="005F783E" w:rsidRPr="001C423E" w:rsidRDefault="005F783E">
      <w:pPr>
        <w:spacing w:line="480" w:lineRule="auto"/>
        <w:ind w:firstLine="720"/>
        <w:rPr>
          <w:rFonts w:ascii="Times" w:hAnsi="Times" w:cs="Times"/>
          <w:i/>
          <w:iCs/>
          <w:sz w:val="22"/>
          <w:szCs w:val="22"/>
        </w:rPr>
      </w:pPr>
      <w:r w:rsidRPr="001C423E">
        <w:rPr>
          <w:rFonts w:ascii="Times" w:hAnsi="Times" w:cs="Times"/>
          <w:sz w:val="22"/>
          <w:szCs w:val="22"/>
        </w:rPr>
        <w:t xml:space="preserve">18 healthy young adults (11 female; mean age=25.3 years; mean education=15.1 years) from the University of Pennsylvania community participated in the study for monetary payment.  All participants were native speakers of English, right-handed, and in good health with no history of neurological or psychiatric difficulty.  Informed consent was obtained from all participants according to a protocol approved by the University of Pennsylvania Institutional Review Board.  We excluded </w:t>
      </w:r>
      <w:r w:rsidR="00A90C1C">
        <w:rPr>
          <w:rFonts w:ascii="Times" w:hAnsi="Times" w:cs="Times"/>
          <w:sz w:val="22"/>
          <w:szCs w:val="22"/>
        </w:rPr>
        <w:t>two</w:t>
      </w:r>
      <w:r w:rsidR="00A90C1C" w:rsidRPr="001C423E">
        <w:rPr>
          <w:rFonts w:ascii="Times" w:hAnsi="Times" w:cs="Times"/>
          <w:sz w:val="22"/>
          <w:szCs w:val="22"/>
        </w:rPr>
        <w:t xml:space="preserve"> </w:t>
      </w:r>
      <w:r w:rsidRPr="001C423E">
        <w:rPr>
          <w:rFonts w:ascii="Times" w:hAnsi="Times" w:cs="Times"/>
          <w:sz w:val="22"/>
          <w:szCs w:val="22"/>
        </w:rPr>
        <w:t>participant</w:t>
      </w:r>
      <w:r w:rsidR="00A90C1C">
        <w:rPr>
          <w:rFonts w:ascii="Times" w:hAnsi="Times" w:cs="Times"/>
          <w:sz w:val="22"/>
          <w:szCs w:val="22"/>
        </w:rPr>
        <w:t>s</w:t>
      </w:r>
      <w:r w:rsidRPr="001C423E">
        <w:rPr>
          <w:rFonts w:ascii="Times" w:hAnsi="Times" w:cs="Times"/>
          <w:sz w:val="22"/>
          <w:szCs w:val="22"/>
        </w:rPr>
        <w:t xml:space="preserve"> from our analyses due to data corruption and therefore all results reported are for 1</w:t>
      </w:r>
      <w:r w:rsidR="00A90C1C">
        <w:rPr>
          <w:rFonts w:ascii="Times" w:hAnsi="Times" w:cs="Times"/>
          <w:sz w:val="22"/>
          <w:szCs w:val="22"/>
        </w:rPr>
        <w:t>6</w:t>
      </w:r>
      <w:r w:rsidRPr="001C423E">
        <w:rPr>
          <w:rFonts w:ascii="Times" w:hAnsi="Times" w:cs="Times"/>
          <w:sz w:val="22"/>
          <w:szCs w:val="22"/>
        </w:rPr>
        <w:t xml:space="preserve"> participants. </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 xml:space="preserve">Experimental Materials </w:t>
      </w:r>
    </w:p>
    <w:p w:rsidR="005F783E" w:rsidRPr="001C423E" w:rsidRDefault="005F783E">
      <w:pPr>
        <w:spacing w:line="480" w:lineRule="auto"/>
        <w:rPr>
          <w:rFonts w:ascii="Times" w:hAnsi="Times" w:cs="Times"/>
          <w:sz w:val="22"/>
          <w:szCs w:val="22"/>
        </w:rPr>
      </w:pPr>
      <w:r w:rsidRPr="001C423E">
        <w:rPr>
          <w:rFonts w:ascii="Times" w:hAnsi="Times" w:cs="Times"/>
          <w:sz w:val="22"/>
          <w:szCs w:val="22"/>
        </w:rPr>
        <w:tab/>
        <w:t xml:space="preserve">We determined the preferred meanings of 50 noun-noun homonyms (e.g., “pen”) in a free association task in which 20 native English-speaking adults listed the first four words that came to mind.  From this list we identified 20 </w:t>
      </w:r>
      <w:proofErr w:type="gramStart"/>
      <w:r w:rsidRPr="001C423E">
        <w:rPr>
          <w:rFonts w:ascii="Times" w:hAnsi="Times" w:cs="Times"/>
          <w:sz w:val="22"/>
          <w:szCs w:val="22"/>
        </w:rPr>
        <w:t>homonyms which</w:t>
      </w:r>
      <w:proofErr w:type="gramEnd"/>
      <w:r w:rsidRPr="001C423E">
        <w:rPr>
          <w:rFonts w:ascii="Times" w:hAnsi="Times" w:cs="Times"/>
          <w:sz w:val="22"/>
          <w:szCs w:val="22"/>
        </w:rPr>
        <w:t xml:space="preserve"> yielded 90% or more of total responses referring to one meaning (e.g., for “pen,” responses like “ink”, “pencil”, “paper”) and 10% or fewer total responses referring to another meaning (e.g., for “pen”, responses like “pig”, “sheep”, “farm”). We refer to the former as the </w:t>
      </w:r>
      <w:r w:rsidRPr="001C423E">
        <w:rPr>
          <w:rFonts w:ascii="Times" w:hAnsi="Times" w:cs="Times"/>
          <w:i/>
          <w:iCs/>
          <w:sz w:val="22"/>
          <w:szCs w:val="22"/>
        </w:rPr>
        <w:t xml:space="preserve">dominant </w:t>
      </w:r>
      <w:r w:rsidRPr="001C423E">
        <w:rPr>
          <w:rFonts w:ascii="Times" w:hAnsi="Times" w:cs="Times"/>
          <w:sz w:val="22"/>
          <w:szCs w:val="22"/>
        </w:rPr>
        <w:t xml:space="preserve">meaning and the latter as the </w:t>
      </w:r>
      <w:r w:rsidRPr="001C423E">
        <w:rPr>
          <w:rFonts w:ascii="Times" w:hAnsi="Times" w:cs="Times"/>
          <w:i/>
          <w:iCs/>
          <w:sz w:val="22"/>
          <w:szCs w:val="22"/>
        </w:rPr>
        <w:t>subordinate</w:t>
      </w:r>
      <w:r w:rsidRPr="001C423E">
        <w:rPr>
          <w:rFonts w:ascii="Times" w:hAnsi="Times" w:cs="Times"/>
          <w:sz w:val="22"/>
          <w:szCs w:val="22"/>
        </w:rPr>
        <w:t xml:space="preserve"> meaning.  We limited our selection of homonyms to 20 items because this subset of pretested homonyms contained a clear dominant and subordinate meaning and this number of items constitutes the minimum number needed to interpret data collected in an </w:t>
      </w:r>
      <w:proofErr w:type="spellStart"/>
      <w:r w:rsidRPr="001C423E">
        <w:rPr>
          <w:rFonts w:ascii="Times" w:hAnsi="Times" w:cs="Times"/>
          <w:sz w:val="22"/>
          <w:szCs w:val="22"/>
        </w:rPr>
        <w:t>fMRI</w:t>
      </w:r>
      <w:proofErr w:type="spellEnd"/>
      <w:r w:rsidRPr="001C423E">
        <w:rPr>
          <w:rFonts w:ascii="Times" w:hAnsi="Times" w:cs="Times"/>
          <w:sz w:val="22"/>
          <w:szCs w:val="22"/>
        </w:rPr>
        <w:t xml:space="preserve"> experiment with sufficient statistical power while minimizing the scan duration for the participant’s comfort.</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We also generated 2 </w:t>
      </w:r>
      <w:r w:rsidRPr="001C423E">
        <w:rPr>
          <w:rFonts w:ascii="Times" w:hAnsi="Times" w:cs="Times"/>
          <w:i/>
          <w:iCs/>
          <w:sz w:val="22"/>
          <w:szCs w:val="22"/>
        </w:rPr>
        <w:t>context sentences</w:t>
      </w:r>
      <w:r w:rsidRPr="001C423E">
        <w:rPr>
          <w:rFonts w:ascii="Times" w:hAnsi="Times" w:cs="Times"/>
          <w:sz w:val="22"/>
          <w:szCs w:val="22"/>
        </w:rPr>
        <w:t xml:space="preserve"> for each homonym (e.g., “Kim had some X”).  As </w:t>
      </w:r>
      <w:proofErr w:type="gramStart"/>
      <w:r w:rsidRPr="001C423E">
        <w:rPr>
          <w:rFonts w:ascii="Times" w:hAnsi="Times" w:cs="Times"/>
          <w:sz w:val="22"/>
          <w:szCs w:val="22"/>
        </w:rPr>
        <w:t>summarized</w:t>
      </w:r>
      <w:proofErr w:type="gramEnd"/>
      <w:r w:rsidRPr="001C423E">
        <w:rPr>
          <w:rFonts w:ascii="Times" w:hAnsi="Times" w:cs="Times"/>
          <w:sz w:val="22"/>
          <w:szCs w:val="22"/>
        </w:rPr>
        <w:t xml:space="preserve"> in Table 1, the final word was semantically-related to the dominant meaning of the homonym in 20 context sentences (e.g., for PEN</w:t>
      </w:r>
      <w:r w:rsidR="0057458B">
        <w:rPr>
          <w:rFonts w:ascii="Times" w:hAnsi="Times" w:cs="Times"/>
          <w:sz w:val="22"/>
          <w:szCs w:val="22"/>
        </w:rPr>
        <w:t>(writing instrument)</w:t>
      </w:r>
      <w:r w:rsidRPr="001C423E">
        <w:rPr>
          <w:rFonts w:ascii="Times" w:hAnsi="Times" w:cs="Times"/>
          <w:sz w:val="22"/>
          <w:szCs w:val="22"/>
        </w:rPr>
        <w:t>, “ink”); in another 20 context sentences, the final word was related to the subordinate meaning of the homonym (e.g., for PEN</w:t>
      </w:r>
      <w:r w:rsidR="0057458B">
        <w:rPr>
          <w:rFonts w:ascii="Times" w:hAnsi="Times" w:cs="Times"/>
          <w:sz w:val="22"/>
          <w:szCs w:val="22"/>
        </w:rPr>
        <w:t>(animal cage)</w:t>
      </w:r>
      <w:r w:rsidRPr="001C423E">
        <w:rPr>
          <w:rFonts w:ascii="Times" w:hAnsi="Times" w:cs="Times"/>
          <w:sz w:val="22"/>
          <w:szCs w:val="22"/>
        </w:rPr>
        <w:t xml:space="preserve">, “pigs”).   The semantic-relatedness of each biasing word relative to each homonym was evaluated on a 1 (unrelated) -7 (related) scale in a pretest completed by 20 </w:t>
      </w:r>
      <w:r>
        <w:rPr>
          <w:rFonts w:ascii="Times" w:hAnsi="Times" w:cs="Times"/>
          <w:sz w:val="22"/>
          <w:szCs w:val="22"/>
        </w:rPr>
        <w:t xml:space="preserve">different </w:t>
      </w:r>
      <w:r w:rsidRPr="001C423E">
        <w:rPr>
          <w:rFonts w:ascii="Times" w:hAnsi="Times" w:cs="Times"/>
          <w:sz w:val="22"/>
          <w:szCs w:val="22"/>
        </w:rPr>
        <w:t xml:space="preserve">native English-speaking adults.  This pretest revealed that the dominant-homonym pairs (e.g., ink-pen) were as semantically related as the subordinate-homonym pairs (e.g., pigs-pen; </w:t>
      </w:r>
      <w:proofErr w:type="gramStart"/>
      <w:r w:rsidRPr="001C423E">
        <w:rPr>
          <w:rFonts w:ascii="Times" w:hAnsi="Times" w:cs="Times"/>
          <w:sz w:val="22"/>
          <w:szCs w:val="22"/>
        </w:rPr>
        <w:t>t(</w:t>
      </w:r>
      <w:proofErr w:type="gramEnd"/>
      <w:r w:rsidRPr="001C423E">
        <w:rPr>
          <w:rFonts w:ascii="Times" w:hAnsi="Times" w:cs="Times"/>
          <w:sz w:val="22"/>
          <w:szCs w:val="22"/>
        </w:rPr>
        <w:t xml:space="preserve">19)=1.39, p=0.2).   The materials generated to create the dominant and subordinate context sentences thus are sufficiently </w:t>
      </w:r>
      <w:proofErr w:type="gramStart"/>
      <w:r w:rsidRPr="001C423E">
        <w:rPr>
          <w:rFonts w:ascii="Times" w:hAnsi="Times" w:cs="Times"/>
          <w:sz w:val="22"/>
          <w:szCs w:val="22"/>
        </w:rPr>
        <w:t>semantically-related</w:t>
      </w:r>
      <w:proofErr w:type="gramEnd"/>
      <w:r w:rsidRPr="001C423E">
        <w:rPr>
          <w:rFonts w:ascii="Times" w:hAnsi="Times" w:cs="Times"/>
          <w:sz w:val="22"/>
          <w:szCs w:val="22"/>
        </w:rPr>
        <w:t xml:space="preserve"> to bias the reader toward the intended meaning of the context for each homonym.   </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We also generated a </w:t>
      </w:r>
      <w:proofErr w:type="gramStart"/>
      <w:r w:rsidRPr="001C423E">
        <w:rPr>
          <w:rFonts w:ascii="Times" w:hAnsi="Times" w:cs="Times"/>
          <w:sz w:val="22"/>
          <w:szCs w:val="22"/>
        </w:rPr>
        <w:t>semantically-neutral</w:t>
      </w:r>
      <w:proofErr w:type="gramEnd"/>
      <w:r w:rsidRPr="001C423E">
        <w:rPr>
          <w:rFonts w:ascii="Times" w:hAnsi="Times" w:cs="Times"/>
          <w:sz w:val="22"/>
          <w:szCs w:val="22"/>
        </w:rPr>
        <w:t xml:space="preserve"> </w:t>
      </w:r>
      <w:r w:rsidRPr="001C423E">
        <w:rPr>
          <w:rFonts w:ascii="Times" w:hAnsi="Times" w:cs="Times"/>
          <w:i/>
          <w:iCs/>
          <w:sz w:val="22"/>
          <w:szCs w:val="22"/>
        </w:rPr>
        <w:t>carrier sentence</w:t>
      </w:r>
      <w:r w:rsidRPr="001C423E">
        <w:rPr>
          <w:rFonts w:ascii="Times" w:hAnsi="Times" w:cs="Times"/>
          <w:sz w:val="22"/>
          <w:szCs w:val="22"/>
        </w:rPr>
        <w:t xml:space="preserve"> for each homonym that consisted of a simple phrase followed by a blank space (e.g., “She needed a _____.”).  As indicated in Table 1, the same carrier sentence was used for both contexts (dominant, subordinate) of each homonym. </w:t>
      </w:r>
    </w:p>
    <w:p w:rsidR="005F783E" w:rsidRPr="001C423E" w:rsidRDefault="005F783E">
      <w:pPr>
        <w:spacing w:line="480" w:lineRule="auto"/>
        <w:rPr>
          <w:rFonts w:ascii="Times" w:hAnsi="Times" w:cs="Times"/>
          <w:sz w:val="22"/>
          <w:szCs w:val="22"/>
        </w:rPr>
      </w:pPr>
      <w:r w:rsidRPr="001C423E">
        <w:rPr>
          <w:rFonts w:ascii="Times" w:hAnsi="Times" w:cs="Times"/>
          <w:sz w:val="22"/>
          <w:szCs w:val="22"/>
        </w:rPr>
        <w:tab/>
        <w:t xml:space="preserve">Lastly, we generated </w:t>
      </w:r>
      <w:proofErr w:type="gramStart"/>
      <w:r w:rsidRPr="001C423E">
        <w:rPr>
          <w:rFonts w:ascii="Times" w:hAnsi="Times" w:cs="Times"/>
          <w:sz w:val="22"/>
          <w:szCs w:val="22"/>
        </w:rPr>
        <w:t>semantically-related</w:t>
      </w:r>
      <w:proofErr w:type="gramEnd"/>
      <w:r w:rsidRPr="001C423E">
        <w:rPr>
          <w:rFonts w:ascii="Times" w:hAnsi="Times" w:cs="Times"/>
          <w:sz w:val="22"/>
          <w:szCs w:val="22"/>
        </w:rPr>
        <w:t xml:space="preserve"> </w:t>
      </w:r>
      <w:r w:rsidRPr="001C423E">
        <w:rPr>
          <w:rFonts w:ascii="Times" w:hAnsi="Times" w:cs="Times"/>
          <w:i/>
          <w:iCs/>
          <w:sz w:val="22"/>
          <w:szCs w:val="22"/>
        </w:rPr>
        <w:t>unambiguous alternatives</w:t>
      </w:r>
      <w:r w:rsidRPr="001C423E">
        <w:rPr>
          <w:rFonts w:ascii="Times" w:hAnsi="Times" w:cs="Times"/>
          <w:sz w:val="22"/>
          <w:szCs w:val="22"/>
        </w:rPr>
        <w:t xml:space="preserve"> (e.g., “quill” and “cage”) for each meaning of each homonym (e.g., PEN).  These were determined by presenting a cohort of 20 </w:t>
      </w:r>
      <w:r>
        <w:rPr>
          <w:rFonts w:ascii="Times" w:hAnsi="Times" w:cs="Times"/>
          <w:sz w:val="22"/>
          <w:szCs w:val="22"/>
        </w:rPr>
        <w:t xml:space="preserve">different </w:t>
      </w:r>
      <w:r w:rsidRPr="001C423E">
        <w:rPr>
          <w:rFonts w:ascii="Times" w:hAnsi="Times" w:cs="Times"/>
          <w:sz w:val="22"/>
          <w:szCs w:val="22"/>
        </w:rPr>
        <w:t xml:space="preserve">native English-speaking adults each context sentence and carrier sentence containing the homonym (e.g., “Kim had some ink. She needed a </w:t>
      </w:r>
      <w:r w:rsidRPr="001C423E">
        <w:rPr>
          <w:rFonts w:ascii="Times" w:hAnsi="Times" w:cs="Times"/>
          <w:sz w:val="22"/>
          <w:szCs w:val="22"/>
          <w:u w:val="single"/>
        </w:rPr>
        <w:t>pen</w:t>
      </w:r>
      <w:r w:rsidRPr="001C423E">
        <w:rPr>
          <w:rFonts w:ascii="Times" w:hAnsi="Times" w:cs="Times"/>
          <w:sz w:val="22"/>
          <w:szCs w:val="22"/>
        </w:rPr>
        <w:t xml:space="preserve">”) and instructing them to replace each underlined word with a related word that maintains the same meaning of the sentence.  We selected the most frequent response produced across participants that is not itself a homonym (e.g., “quill”).  These responses did not differ statistically in lexical frequency </w:t>
      </w:r>
      <w:r w:rsidR="00456418"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&lt;EndNote&gt;&lt;Cite&gt;&lt;Author&gt;Francis&lt;/Author&gt;&lt;Year&gt;1982&lt;/Year&gt;&lt;RecNum&gt;821&lt;/RecNum&gt;&lt;record&gt;&lt;rec-number&gt;821&lt;/rec-number&gt;&lt;foreign-keys&gt;&lt;key app="EN" db-id="w5prezds705tt6ewz9rv2fteax9vfds2td2e"&gt;821&lt;/key&gt;&lt;/foreign-keys&gt;&lt;ref-type name="Book"&gt;6&lt;/ref-type&gt;&lt;contributors&gt;&lt;authors&gt;&lt;author&gt;W. N Francis&lt;/author&gt;&lt;author&gt;H. Kucera&lt;/author&gt;&lt;author&gt;A. W. Mackie&lt;/author&gt;&lt;/authors&gt;&lt;/contributors&gt;&lt;titles&gt;&lt;title&gt;Frequency analysis of English usage : lexicon and grammar&lt;/title&gt;&lt;/titles&gt;&lt;pages&gt;561 p.&lt;/pages&gt;&lt;keywords&gt;&lt;keyword&gt;English language United States&lt;/keyword&gt;&lt;keyword&gt;English language Word frequency&lt;/keyword&gt;&lt;keyword&gt;English language Grammatical categories&lt;/keyword&gt;&lt;/keywords&gt;&lt;dates&gt;&lt;year&gt;1982&lt;/year&gt;&lt;/dates&gt;&lt;pub-location&gt;Boston&lt;/pub-location&gt;&lt;publisher&gt;Houghton Mifflin&lt;/publisher&gt;&lt;isbn&gt;0395322502&lt;/isbn&gt;&lt;accession-num&gt;270516&lt;/accession-num&gt;&lt;call-num&gt;Van Pelt Library PE2839; .F7 1982&lt;/call-num&gt;&lt;urls&gt;&lt;/urls&gt;&lt;/record&gt;&lt;/Cite&gt;&lt;/EndNote&gt;</w:instrText>
      </w:r>
      <w:r w:rsidR="00456418" w:rsidRPr="001C423E">
        <w:rPr>
          <w:rFonts w:ascii="Times" w:hAnsi="Times" w:cs="Times"/>
          <w:sz w:val="22"/>
          <w:szCs w:val="22"/>
        </w:rPr>
        <w:fldChar w:fldCharType="separate"/>
      </w:r>
      <w:r w:rsidR="00170316">
        <w:rPr>
          <w:rFonts w:ascii="Times" w:hAnsi="Times" w:cs="Times"/>
          <w:noProof/>
          <w:sz w:val="22"/>
          <w:szCs w:val="22"/>
        </w:rPr>
        <w:t>(Francis et al., 1982)</w:t>
      </w:r>
      <w:r w:rsidR="00456418" w:rsidRPr="001C423E">
        <w:rPr>
          <w:rFonts w:ascii="Times" w:hAnsi="Times" w:cs="Times"/>
          <w:sz w:val="22"/>
          <w:szCs w:val="22"/>
        </w:rPr>
        <w:fldChar w:fldCharType="end"/>
      </w:r>
      <w:r w:rsidRPr="001C423E">
        <w:rPr>
          <w:rFonts w:ascii="Times" w:hAnsi="Times" w:cs="Times"/>
          <w:sz w:val="22"/>
          <w:szCs w:val="22"/>
        </w:rPr>
        <w:t xml:space="preserve"> from the homonym in the dominant [t(19)=1.75, p=0.1] and subordinate contexts [t(19)=1.64, p=0.1]. </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ab/>
      </w:r>
      <w:r w:rsidRPr="001C423E">
        <w:rPr>
          <w:rFonts w:ascii="Times" w:hAnsi="Times" w:cs="Times"/>
          <w:sz w:val="22"/>
          <w:szCs w:val="22"/>
        </w:rPr>
        <w:t xml:space="preserve">Using these materials we generated a total of 40 experimental trials composed of 20 homonyms repeated in each of the two contexts (dominant, subordinate), as in Table 1.  The same 20 homonyms were intentionally repeated in each context to minimize the possibility that differences observed across each context were due to the explicit context manipulation rather than due to potential differences in the choice of homonym in the experimental materials.  In each experimental trial, participants were presented successively with a homonym and an unambiguous alternative, a context sentence, and a carrier sentence. </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In order to obscure the repetition of each homonym across the experimental contexts we also generated an additional 200 filler trials that followed the same format </w:t>
      </w:r>
      <w:r>
        <w:rPr>
          <w:rFonts w:ascii="Times" w:hAnsi="Times" w:cs="Times"/>
          <w:sz w:val="22"/>
          <w:szCs w:val="22"/>
        </w:rPr>
        <w:t>as</w:t>
      </w:r>
      <w:r w:rsidRPr="001C423E">
        <w:rPr>
          <w:rFonts w:ascii="Times" w:hAnsi="Times" w:cs="Times"/>
          <w:sz w:val="22"/>
          <w:szCs w:val="22"/>
        </w:rPr>
        <w:t xml:space="preserve"> the experimental trials but did not include a homonym (e.g., “Tom loved breakfast. He ate a donut/bagel”).  The large ratio of 1 experimental homonym trial to 5 filler trials was used in an attempt to limit the participants’ ability to simply perform a homonym detection task.</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Experimental Procedure</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We used a forced choice sentence completion paradigm.  Participants were told that their task was to help us generate materials for a new experiment.  They were further instructed “to be careful because some words like ‘pitcher’ can be ambiguous.  An ambiguous word is a word that has more than one meaning”.  They were given feedback for one trial and then performed another 8 practice trials without feedback.</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For each experimental trial, participants were presented with three events; once each event was presented, it remained on the screen for the duration of the trial.  This presentation method was used to minimize the amount of task-related executive resources that were required to perform the task (e.g., working memory to recall a previous event).  As illustrated in Figure 1, the first event presented two written choices, one homonym (e.g., “pen”) and one unambiguous alternative (e.g., “quill”), in a counterbalanced placement on the left or right of the screen for 3000msec.  In the second event, participants were presented with a written context sentence (</w:t>
      </w:r>
      <w:proofErr w:type="spellStart"/>
      <w:r w:rsidRPr="001C423E">
        <w:rPr>
          <w:rFonts w:ascii="Times" w:hAnsi="Times" w:cs="Times"/>
          <w:sz w:val="22"/>
          <w:szCs w:val="22"/>
        </w:rPr>
        <w:t>e.g</w:t>
      </w:r>
      <w:proofErr w:type="spellEnd"/>
      <w:r w:rsidRPr="001C423E">
        <w:rPr>
          <w:rFonts w:ascii="Times" w:hAnsi="Times" w:cs="Times"/>
          <w:sz w:val="22"/>
          <w:szCs w:val="22"/>
        </w:rPr>
        <w:t>, “Kim had some ink”) for 3000msec.  In the third event, participants were presented with the written carrier sentence (</w:t>
      </w:r>
      <w:proofErr w:type="spellStart"/>
      <w:r w:rsidRPr="001C423E">
        <w:rPr>
          <w:rFonts w:ascii="Times" w:hAnsi="Times" w:cs="Times"/>
          <w:sz w:val="22"/>
          <w:szCs w:val="22"/>
        </w:rPr>
        <w:t>e.g</w:t>
      </w:r>
      <w:proofErr w:type="spellEnd"/>
      <w:r w:rsidRPr="001C423E">
        <w:rPr>
          <w:rFonts w:ascii="Times" w:hAnsi="Times" w:cs="Times"/>
          <w:sz w:val="22"/>
          <w:szCs w:val="22"/>
        </w:rPr>
        <w:t>, “She needed a ____.”) for 3000msec.  Participants completed the sentence by responding with a left or right button press using a fiber-optic response pad to indicate the word they preferred to complete the carrier sentence.  We report the proportion of unambiguous alternative responses.</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Experimental and filler items were randomly distributed into 5 equal length runs with a duration of 9 minutes and counterbalanced so that each run contained the same proportion of each trial type and only included one presentation of each homonym.  Within each trial, each event including the presentation of choices, context sentence, and completion sentence was presented synchronously with the onset of the MRI scanner TR (3000ms).</w:t>
      </w:r>
    </w:p>
    <w:p w:rsidR="005F783E" w:rsidRPr="001C423E" w:rsidRDefault="005F783E">
      <w:pPr>
        <w:spacing w:line="480" w:lineRule="auto"/>
        <w:rPr>
          <w:rFonts w:ascii="Times" w:hAnsi="Times" w:cs="Times"/>
          <w:sz w:val="22"/>
          <w:szCs w:val="22"/>
        </w:rPr>
      </w:pPr>
      <w:r w:rsidRPr="001C423E">
        <w:rPr>
          <w:rFonts w:ascii="Times" w:hAnsi="Times" w:cs="Times"/>
          <w:i/>
          <w:iCs/>
          <w:sz w:val="22"/>
          <w:szCs w:val="22"/>
        </w:rPr>
        <w:t>MRI Acquisition &amp; Analysis</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Scans were acquired on a Siemens 3.0T Trio scanner.  Each session began with acquisition of a high-resolution T1-weighted structural volume using an MPRAGE protocol (TR = 1620 ms, TE = 3 ms, flip angle = 15°, 1 mm slice thickness, 192 × 256 matrix, resolution = .9766 × .9766 × 1 mm).  A total of 955 BOLD </w:t>
      </w:r>
      <w:proofErr w:type="spellStart"/>
      <w:r w:rsidRPr="001C423E">
        <w:rPr>
          <w:rFonts w:ascii="Times" w:hAnsi="Times" w:cs="Times"/>
          <w:sz w:val="22"/>
          <w:szCs w:val="22"/>
        </w:rPr>
        <w:t>fMRI</w:t>
      </w:r>
      <w:proofErr w:type="spellEnd"/>
      <w:r w:rsidRPr="001C423E">
        <w:rPr>
          <w:rFonts w:ascii="Times" w:hAnsi="Times" w:cs="Times"/>
          <w:sz w:val="22"/>
          <w:szCs w:val="22"/>
        </w:rPr>
        <w:t xml:space="preserve"> images were acquired in 5 separate runs of equal length.  Each image was acquired with fat saturation, 3 mm isotropic </w:t>
      </w:r>
      <w:proofErr w:type="spellStart"/>
      <w:r w:rsidRPr="001C423E">
        <w:rPr>
          <w:rFonts w:ascii="Times" w:hAnsi="Times" w:cs="Times"/>
          <w:sz w:val="22"/>
          <w:szCs w:val="22"/>
        </w:rPr>
        <w:t>voxels</w:t>
      </w:r>
      <w:proofErr w:type="spellEnd"/>
      <w:r w:rsidRPr="001C423E">
        <w:rPr>
          <w:rFonts w:ascii="Times" w:hAnsi="Times" w:cs="Times"/>
          <w:sz w:val="22"/>
          <w:szCs w:val="22"/>
        </w:rPr>
        <w:t xml:space="preserve">, flip angle of 15°, TR = 3 s, </w:t>
      </w:r>
      <w:proofErr w:type="spellStart"/>
      <w:r w:rsidRPr="001C423E">
        <w:rPr>
          <w:rFonts w:ascii="Times" w:hAnsi="Times" w:cs="Times"/>
          <w:sz w:val="22"/>
          <w:szCs w:val="22"/>
        </w:rPr>
        <w:t>TEeff</w:t>
      </w:r>
      <w:proofErr w:type="spellEnd"/>
      <w:r w:rsidRPr="001C423E">
        <w:rPr>
          <w:rFonts w:ascii="Times" w:hAnsi="Times" w:cs="Times"/>
          <w:sz w:val="22"/>
          <w:szCs w:val="22"/>
        </w:rPr>
        <w:t xml:space="preserve"> = 30 ms, and a 64 × 64 matrix.</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Image preprocessing and statistical analyses were performed using SPM5 (</w:t>
      </w:r>
      <w:proofErr w:type="spellStart"/>
      <w:r w:rsidRPr="001C423E">
        <w:rPr>
          <w:rFonts w:ascii="Times" w:hAnsi="Times" w:cs="Times"/>
          <w:sz w:val="22"/>
          <w:szCs w:val="22"/>
        </w:rPr>
        <w:t>Wellcome</w:t>
      </w:r>
      <w:proofErr w:type="spellEnd"/>
      <w:r w:rsidRPr="001C423E">
        <w:rPr>
          <w:rFonts w:ascii="Times" w:hAnsi="Times" w:cs="Times"/>
          <w:sz w:val="22"/>
          <w:szCs w:val="22"/>
        </w:rPr>
        <w:t xml:space="preserve"> Trust Centre for Functional </w:t>
      </w:r>
      <w:proofErr w:type="spellStart"/>
      <w:r w:rsidRPr="001C423E">
        <w:rPr>
          <w:rFonts w:ascii="Times" w:hAnsi="Times" w:cs="Times"/>
          <w:sz w:val="22"/>
          <w:szCs w:val="22"/>
        </w:rPr>
        <w:t>Neuroimaging</w:t>
      </w:r>
      <w:proofErr w:type="spellEnd"/>
      <w:r w:rsidRPr="001C423E">
        <w:rPr>
          <w:rFonts w:ascii="Times" w:hAnsi="Times" w:cs="Times"/>
          <w:sz w:val="22"/>
          <w:szCs w:val="22"/>
        </w:rPr>
        <w:t xml:space="preserve">, London, UK).  We first modeled each individual participant’s data.  Low-frequency drifts were removed with high-pass filtering using a cutoff period of 128 s and autocorrelations were modeled using a first-order autoregressive model.  Images for each participant were realigned to the first image in the series </w:t>
      </w:r>
      <w:r w:rsidR="00456418"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&lt;EndNote&gt;&lt;Cite&gt;&lt;Author&gt;Friston&lt;/Author&gt;&lt;Year&gt;1995&lt;/Year&gt;&lt;RecNum&gt;355&lt;/RecNum&gt;&lt;record&gt;&lt;rec-number&gt;355&lt;/rec-number&gt;&lt;foreign-keys&gt;&lt;key app="EN" db-id="w5prezds705tt6ewz9rv2fteax9vfds2td2e"&gt;355&lt;/key&gt;&lt;/foreign-keys&gt;&lt;ref-type name="Journal Article"&gt;17&lt;/ref-type&gt;&lt;contributors&gt;&lt;authors&gt;&lt;author&gt;Friston, K. J.&lt;/author&gt;&lt;author&gt;Ashburner, J.&lt;/author&gt;&lt;author&gt;Frith, C. D.&lt;/author&gt;&lt;author&gt;Poline, J.-B.&lt;/author&gt;&lt;author&gt;Heather, J. D.&lt;/author&gt;&lt;author&gt;Frackowiak, R. S. J.&lt;/author&gt;&lt;/authors&gt;&lt;/contributors&gt;&lt;auth-address&gt;The Wellcome Department of Cognitive Neurology, The Institute of Neurology, Queen Square, and the MRC Cyclotron Unit, London, United Kingdom&lt;/auth-address&gt;&lt;titles&gt;&lt;title&gt;Spatial registration and normalization of images&lt;/title&gt;&lt;secondary-title&gt;Human Brain Mapping&lt;/secondary-title&gt;&lt;/titles&gt;&lt;periodical&gt;&lt;full-title&gt;Human Brain Mapping&lt;/full-title&gt;&lt;/periodical&gt;&lt;pages&gt;165-189&lt;/pages&gt;&lt;volume&gt;3&lt;/volume&gt;&lt;number&gt;3&lt;/number&gt;&lt;dates&gt;&lt;year&gt;1995&lt;/year&gt;&lt;/dates&gt;&lt;isbn&gt;1097-0193&lt;/isbn&gt;&lt;urls&gt;&lt;related-urls&gt;&lt;url&gt;http://dx.doi.org/10.1002/hbm.460030303&lt;/url&gt;&lt;/related-urls&gt;&lt;/urls&gt;&lt;/record&gt;&lt;/Cite&gt;&lt;/EndNote&gt;</w:instrText>
      </w:r>
      <w:r w:rsidR="00456418" w:rsidRPr="001C423E">
        <w:rPr>
          <w:rFonts w:ascii="Times" w:hAnsi="Times" w:cs="Times"/>
          <w:sz w:val="22"/>
          <w:szCs w:val="22"/>
        </w:rPr>
        <w:fldChar w:fldCharType="separate"/>
      </w:r>
      <w:r w:rsidRPr="001C423E">
        <w:rPr>
          <w:rFonts w:ascii="Times" w:hAnsi="Times" w:cs="Times"/>
          <w:noProof/>
          <w:sz w:val="22"/>
          <w:szCs w:val="22"/>
        </w:rPr>
        <w:t>(Friston et al., 1995)</w:t>
      </w:r>
      <w:r w:rsidR="00456418" w:rsidRPr="001C423E">
        <w:rPr>
          <w:rFonts w:ascii="Times" w:hAnsi="Times" w:cs="Times"/>
          <w:sz w:val="22"/>
          <w:szCs w:val="22"/>
        </w:rPr>
        <w:fldChar w:fldCharType="end"/>
      </w:r>
      <w:r w:rsidRPr="001C423E">
        <w:rPr>
          <w:rFonts w:ascii="Times" w:hAnsi="Times" w:cs="Times"/>
          <w:sz w:val="22"/>
          <w:szCs w:val="22"/>
        </w:rPr>
        <w:t xml:space="preserve"> and </w:t>
      </w:r>
      <w:proofErr w:type="spellStart"/>
      <w:r w:rsidRPr="001C423E">
        <w:rPr>
          <w:rFonts w:ascii="Times" w:hAnsi="Times" w:cs="Times"/>
          <w:sz w:val="22"/>
          <w:szCs w:val="22"/>
        </w:rPr>
        <w:t>coregistered</w:t>
      </w:r>
      <w:proofErr w:type="spellEnd"/>
      <w:r w:rsidRPr="001C423E">
        <w:rPr>
          <w:rFonts w:ascii="Times" w:hAnsi="Times" w:cs="Times"/>
          <w:sz w:val="22"/>
          <w:szCs w:val="22"/>
        </w:rPr>
        <w:t xml:space="preserve"> with the structural image </w:t>
      </w:r>
      <w:r w:rsidR="00456418" w:rsidRPr="001C423E">
        <w:rPr>
          <w:rFonts w:ascii="Times" w:hAnsi="Times" w:cs="Times"/>
          <w:noProof/>
          <w:sz w:val="22"/>
          <w:szCs w:val="22"/>
        </w:rPr>
        <w:fldChar w:fldCharType="begin"/>
      </w:r>
      <w:r w:rsidR="009D1F4C">
        <w:rPr>
          <w:rFonts w:ascii="Times" w:hAnsi="Times" w:cs="Times"/>
          <w:noProof/>
          <w:sz w:val="22"/>
          <w:szCs w:val="22"/>
        </w:rPr>
        <w:instrText xml:space="preserve"> ADDIN EN.CITE &lt;EndNote&gt;&lt;Cite&gt;&lt;Author&gt;Ashburner&lt;/Author&gt;&lt;Year&gt;1997&lt;/Year&gt;&lt;RecNum&gt;338&lt;/RecNum&gt;&lt;record&gt;&lt;rec-number&gt;338&lt;/rec-number&gt;&lt;foreign-keys&gt;&lt;key app="EN" db-id="w5prezds705tt6ewz9rv2fteax9vfds2td2e"&gt;338&lt;/key&gt;&lt;/foreign-keys&gt;&lt;ref-type name="Journal Article"&gt;17&lt;/ref-type&gt;&lt;contributors&gt;&lt;authors&gt;&lt;author&gt;Ashburner, J.&lt;/author&gt;&lt;author&gt;Friston, K.&lt;/author&gt;&lt;/authors&gt;&lt;/contributors&gt;&lt;auth-address&gt;Wellcome Department of Cognitive Neurology, Institute of Neurology, London, United Kingdom.&lt;/auth-address&gt;&lt;titles&gt;&lt;title&gt;Multimodal image coregistration and partitioning--a unified framework&lt;/title&gt;&lt;secondary-title&gt;Neuroimage&lt;/secondary-title&gt;&lt;/titles&gt;&lt;periodical&gt;&lt;full-title&gt;Neuroimage&lt;/full-title&gt;&lt;/periodical&gt;&lt;pages&gt;209-17&lt;/pages&gt;&lt;volume&gt;6&lt;/volume&gt;&lt;number&gt;3&lt;/number&gt;&lt;edition&gt;1997/11/05&lt;/edition&gt;&lt;keywords&gt;&lt;keyword&gt;Brain/*anatomy &amp;amp; histology/radionuclide imaging&lt;/keyword&gt;&lt;keyword&gt;Brain Mapping/methods&lt;/keyword&gt;&lt;keyword&gt;Evaluation Studies as Topic&lt;/keyword&gt;&lt;keyword&gt;*Image Processing, Computer-Assisted&lt;/keyword&gt;&lt;keyword&gt;Magnetic Resonance Imaging&lt;/keyword&gt;&lt;keyword&gt;Models, Theoretical&lt;/keyword&gt;&lt;keyword&gt;Templates, Genetic&lt;/keyword&gt;&lt;keyword&gt;Tomography, Emission-Computed&lt;/keyword&gt;&lt;/keywords&gt;&lt;dates&gt;&lt;year&gt;1997&lt;/year&gt;&lt;pub-dates&gt;&lt;date&gt;Oct&lt;/date&gt;&lt;/pub-dates&gt;&lt;/dates&gt;&lt;isbn&gt;1053-8119 (Print)&lt;/isbn&gt;&lt;accession-num&gt;9344825&lt;/accession-num&gt;&lt;urls&gt;&lt;related-urls&gt;&lt;url&gt;http://www.ncbi.nlm.nih.gov/entrez/query.fcgi?cmd=Retrieve&amp;amp;db=PubMed&amp;amp;dopt=Citation&amp;amp;list_uids=9344825&lt;/url&gt;&lt;/related-urls&gt;&lt;/urls&gt;&lt;electronic-resource-num&gt;S1053-8119(97)90290-1 [pii]&amp;#xD;10.1006/nimg.1997.0290&lt;/electronic-resource-num&gt;&lt;language&gt;eng&lt;/language&gt;&lt;/record&gt;&lt;/Cite&gt;&lt;/EndNote&gt;</w:instrText>
      </w:r>
      <w:r w:rsidR="00456418" w:rsidRPr="001C423E">
        <w:rPr>
          <w:rFonts w:ascii="Times" w:hAnsi="Times" w:cs="Times"/>
          <w:noProof/>
          <w:sz w:val="22"/>
          <w:szCs w:val="22"/>
        </w:rPr>
        <w:fldChar w:fldCharType="separate"/>
      </w:r>
      <w:r w:rsidR="00170316">
        <w:rPr>
          <w:rFonts w:ascii="Times" w:hAnsi="Times" w:cs="Times"/>
          <w:noProof/>
          <w:sz w:val="22"/>
          <w:szCs w:val="22"/>
        </w:rPr>
        <w:t>(Ashburner and Friston, 1997)</w:t>
      </w:r>
      <w:r w:rsidR="00456418" w:rsidRPr="001C423E">
        <w:rPr>
          <w:rFonts w:ascii="Times" w:hAnsi="Times" w:cs="Times"/>
          <w:noProof/>
          <w:sz w:val="22"/>
          <w:szCs w:val="22"/>
        </w:rPr>
        <w:fldChar w:fldCharType="end"/>
      </w:r>
      <w:r w:rsidRPr="001C423E">
        <w:rPr>
          <w:rFonts w:ascii="Times" w:hAnsi="Times" w:cs="Times"/>
          <w:sz w:val="22"/>
          <w:szCs w:val="22"/>
        </w:rPr>
        <w:t xml:space="preserve">.  The transformation required to bring a participant’s images into standard MNI152 space was calculated using tissue probability maps </w:t>
      </w:r>
      <w:r w:rsidRPr="001C423E">
        <w:rPr>
          <w:rFonts w:ascii="Times" w:hAnsi="Times" w:cs="Times"/>
          <w:noProof/>
          <w:sz w:val="22"/>
          <w:szCs w:val="22"/>
        </w:rPr>
        <w:t>(Ashburner &amp; Friston, 1997)</w:t>
      </w:r>
      <w:r w:rsidRPr="001C423E">
        <w:rPr>
          <w:rFonts w:ascii="Times" w:hAnsi="Times" w:cs="Times"/>
          <w:sz w:val="22"/>
          <w:szCs w:val="22"/>
        </w:rPr>
        <w:t xml:space="preserve">, and these warping parameters were then applied to all functional images for that participant.  During spatial normalization, functional data were interpolated to isotropic 2 mm </w:t>
      </w:r>
      <w:proofErr w:type="spellStart"/>
      <w:r w:rsidRPr="001C423E">
        <w:rPr>
          <w:rFonts w:ascii="Times" w:hAnsi="Times" w:cs="Times"/>
          <w:sz w:val="22"/>
          <w:szCs w:val="22"/>
        </w:rPr>
        <w:t>voxels</w:t>
      </w:r>
      <w:proofErr w:type="spellEnd"/>
      <w:r w:rsidRPr="001C423E">
        <w:rPr>
          <w:rFonts w:ascii="Times" w:hAnsi="Times" w:cs="Times"/>
          <w:sz w:val="22"/>
          <w:szCs w:val="22"/>
        </w:rPr>
        <w:t>.  The data were spatially smoothed with an 8 mm FWHM isotropic Gaussian kernel.</w:t>
      </w:r>
    </w:p>
    <w:p w:rsidR="005F783E" w:rsidRPr="001C423E" w:rsidRDefault="005F783E">
      <w:pPr>
        <w:spacing w:line="480" w:lineRule="auto"/>
        <w:ind w:firstLine="720"/>
        <w:rPr>
          <w:rFonts w:ascii="Times" w:hAnsi="Times" w:cs="Times"/>
          <w:sz w:val="22"/>
          <w:szCs w:val="22"/>
        </w:rPr>
      </w:pPr>
      <w:r w:rsidRPr="001C423E">
        <w:rPr>
          <w:rFonts w:ascii="Times" w:hAnsi="Times" w:cs="Times"/>
          <w:sz w:val="22"/>
          <w:szCs w:val="22"/>
        </w:rPr>
        <w:t xml:space="preserve">For each stimulus category, hemodynamic response was estimated by convolving the onset times of the explicit decision event with a canonical hemodynamic response function.  A general linear model approach was used to calculate parameter estimates for each variable for each subject, and linear contrasts for comparisons of interest.  These estimates were then entered into second-level random effects analyses to allow us to make inferences across participants.  In our initial analyses we report regions of activation relative to a resting baseline which survive a height threshold of t&gt;5.96 (p&lt;0.0001 uncorrected) and in the direct subtractions of closely matched materials we report regions of activation that survive a height threshold of t&gt;4.01 (p&lt;0.0005 uncorrected).  In all comparisons we report clusters that contain a minimum of 20 adjacent </w:t>
      </w:r>
      <w:proofErr w:type="spellStart"/>
      <w:r w:rsidRPr="001C423E">
        <w:rPr>
          <w:rFonts w:ascii="Times" w:hAnsi="Times" w:cs="Times"/>
          <w:sz w:val="22"/>
          <w:szCs w:val="22"/>
        </w:rPr>
        <w:t>voxels</w:t>
      </w:r>
      <w:proofErr w:type="spellEnd"/>
      <w:r w:rsidRPr="001C423E">
        <w:rPr>
          <w:rFonts w:ascii="Times" w:hAnsi="Times" w:cs="Times"/>
          <w:sz w:val="22"/>
          <w:szCs w:val="22"/>
        </w:rPr>
        <w:t xml:space="preserve"> and have a peak </w:t>
      </w:r>
      <w:proofErr w:type="spellStart"/>
      <w:r w:rsidRPr="001C423E">
        <w:rPr>
          <w:rFonts w:ascii="Times" w:hAnsi="Times" w:cs="Times"/>
          <w:sz w:val="22"/>
          <w:szCs w:val="22"/>
        </w:rPr>
        <w:t>voxel</w:t>
      </w:r>
      <w:proofErr w:type="spellEnd"/>
      <w:r w:rsidRPr="001C423E">
        <w:rPr>
          <w:rFonts w:ascii="Times" w:hAnsi="Times" w:cs="Times"/>
          <w:sz w:val="22"/>
          <w:szCs w:val="22"/>
        </w:rPr>
        <w:t xml:space="preserve"> that exceeds a statistical cut-off criterion of p&lt;0.05 (FDR-corrected).</w:t>
      </w:r>
    </w:p>
    <w:p w:rsidR="005F783E" w:rsidRPr="001C423E" w:rsidRDefault="005F783E">
      <w:pPr>
        <w:spacing w:line="480" w:lineRule="auto"/>
        <w:rPr>
          <w:rFonts w:ascii="Times" w:hAnsi="Times" w:cs="Times"/>
          <w:b/>
          <w:bCs/>
          <w:sz w:val="22"/>
          <w:szCs w:val="22"/>
        </w:rPr>
      </w:pPr>
    </w:p>
    <w:p w:rsidR="005F783E" w:rsidRPr="001C423E" w:rsidRDefault="005F783E">
      <w:pPr>
        <w:spacing w:line="480" w:lineRule="auto"/>
        <w:jc w:val="center"/>
        <w:rPr>
          <w:rFonts w:ascii="Times" w:hAnsi="Times" w:cs="Times"/>
          <w:b/>
          <w:bCs/>
          <w:sz w:val="22"/>
          <w:szCs w:val="22"/>
        </w:rPr>
      </w:pPr>
      <w:r w:rsidRPr="001C423E">
        <w:rPr>
          <w:rFonts w:ascii="Times" w:hAnsi="Times" w:cs="Times"/>
          <w:b/>
          <w:bCs/>
          <w:sz w:val="22"/>
          <w:szCs w:val="22"/>
        </w:rPr>
        <w:t>Results</w:t>
      </w:r>
    </w:p>
    <w:p w:rsidR="005F783E" w:rsidRPr="001C423E" w:rsidRDefault="005F783E">
      <w:pPr>
        <w:spacing w:line="480" w:lineRule="auto"/>
        <w:rPr>
          <w:rFonts w:ascii="Times" w:hAnsi="Times" w:cs="Times"/>
          <w:i/>
          <w:iCs/>
          <w:sz w:val="22"/>
          <w:szCs w:val="22"/>
        </w:rPr>
      </w:pPr>
      <w:r w:rsidRPr="001C423E">
        <w:rPr>
          <w:rFonts w:ascii="Times" w:hAnsi="Times" w:cs="Times"/>
          <w:i/>
          <w:iCs/>
          <w:sz w:val="22"/>
          <w:szCs w:val="22"/>
        </w:rPr>
        <w:t>Behavioral results</w:t>
      </w:r>
    </w:p>
    <w:p w:rsidR="00254CDB" w:rsidRDefault="00A90C1C" w:rsidP="00767E09">
      <w:pPr>
        <w:spacing w:line="480" w:lineRule="auto"/>
        <w:ind w:firstLine="720"/>
        <w:rPr>
          <w:rFonts w:ascii="Times" w:hAnsi="Times" w:cs="Times"/>
          <w:sz w:val="22"/>
          <w:szCs w:val="22"/>
        </w:rPr>
      </w:pPr>
      <w:r>
        <w:rPr>
          <w:rFonts w:ascii="Times" w:hAnsi="Times" w:cs="Times"/>
          <w:sz w:val="22"/>
          <w:szCs w:val="22"/>
        </w:rPr>
        <w:t>To evaluate the relative roles of probability and risk in language we conducted a two-way ANOVA with Probability (</w:t>
      </w:r>
      <w:del w:id="16" w:author="Corey McMillan" w:date="2011-03-16T13:20:00Z">
        <w:r w:rsidDel="00D81A99">
          <w:rPr>
            <w:rFonts w:ascii="Times" w:hAnsi="Times" w:cs="Times"/>
            <w:sz w:val="22"/>
            <w:szCs w:val="22"/>
          </w:rPr>
          <w:delText>Less Preferred</w:delText>
        </w:r>
      </w:del>
      <w:ins w:id="17" w:author="Corey McMillan" w:date="2011-03-16T13:20:00Z">
        <w:r w:rsidR="00D81A99">
          <w:rPr>
            <w:rFonts w:ascii="Times" w:hAnsi="Times" w:cs="Times"/>
            <w:sz w:val="22"/>
            <w:szCs w:val="22"/>
          </w:rPr>
          <w:t>Weak Preference</w:t>
        </w:r>
      </w:ins>
      <w:r>
        <w:rPr>
          <w:rFonts w:ascii="Times" w:hAnsi="Times" w:cs="Times"/>
          <w:sz w:val="22"/>
          <w:szCs w:val="22"/>
        </w:rPr>
        <w:t>,</w:t>
      </w:r>
      <w:ins w:id="18" w:author="Corey McMillan" w:date="2011-03-16T13:20:00Z">
        <w:r w:rsidR="00D81A99">
          <w:rPr>
            <w:rFonts w:ascii="Times" w:hAnsi="Times" w:cs="Times"/>
            <w:sz w:val="22"/>
            <w:szCs w:val="22"/>
          </w:rPr>
          <w:t xml:space="preserve"> Strong Preference</w:t>
        </w:r>
      </w:ins>
      <w:del w:id="19" w:author="Corey McMillan" w:date="2011-03-16T13:20:00Z">
        <w:r w:rsidDel="00D81A99">
          <w:rPr>
            <w:rFonts w:ascii="Times" w:hAnsi="Times" w:cs="Times"/>
            <w:sz w:val="22"/>
            <w:szCs w:val="22"/>
          </w:rPr>
          <w:delText xml:space="preserve"> More Preferred</w:delText>
        </w:r>
      </w:del>
      <w:r>
        <w:rPr>
          <w:rFonts w:ascii="Times" w:hAnsi="Times" w:cs="Times"/>
          <w:sz w:val="22"/>
          <w:szCs w:val="22"/>
        </w:rPr>
        <w:t>) and Risk (Less, More) as within-participant factors.  We observed a significant main effect for probability</w:t>
      </w:r>
      <w:r w:rsidR="00767E09">
        <w:rPr>
          <w:rFonts w:ascii="Times" w:hAnsi="Times" w:cs="Times"/>
          <w:sz w:val="22"/>
          <w:szCs w:val="22"/>
        </w:rPr>
        <w:t xml:space="preserve"> [</w:t>
      </w:r>
      <w:proofErr w:type="gramStart"/>
      <w:r w:rsidR="00767E09">
        <w:rPr>
          <w:rFonts w:ascii="Times" w:hAnsi="Times" w:cs="Times"/>
          <w:sz w:val="22"/>
          <w:szCs w:val="22"/>
        </w:rPr>
        <w:t>F(</w:t>
      </w:r>
      <w:proofErr w:type="gramEnd"/>
      <w:r w:rsidR="00767E09">
        <w:rPr>
          <w:rFonts w:ascii="Times" w:hAnsi="Times" w:cs="Times"/>
          <w:sz w:val="22"/>
          <w:szCs w:val="22"/>
        </w:rPr>
        <w:t>1,15)=10.20; p&lt;0.01</w:t>
      </w:r>
      <w:r>
        <w:rPr>
          <w:rFonts w:ascii="Times" w:hAnsi="Times" w:cs="Times"/>
          <w:sz w:val="22"/>
          <w:szCs w:val="22"/>
        </w:rPr>
        <w:t xml:space="preserve">] in which participants selected </w:t>
      </w:r>
      <w:r w:rsidR="005F783E">
        <w:rPr>
          <w:rFonts w:ascii="Times" w:hAnsi="Times" w:cs="Times"/>
          <w:sz w:val="22"/>
          <w:szCs w:val="22"/>
        </w:rPr>
        <w:t xml:space="preserve">single-meaning </w:t>
      </w:r>
      <w:r w:rsidR="005F783E" w:rsidRPr="001C423E">
        <w:rPr>
          <w:rFonts w:ascii="Times" w:hAnsi="Times" w:cs="Times"/>
          <w:sz w:val="22"/>
          <w:szCs w:val="22"/>
        </w:rPr>
        <w:t xml:space="preserve">alternatives more </w:t>
      </w:r>
      <w:r>
        <w:rPr>
          <w:rFonts w:ascii="Times" w:hAnsi="Times" w:cs="Times"/>
          <w:sz w:val="22"/>
          <w:szCs w:val="22"/>
        </w:rPr>
        <w:t xml:space="preserve">often when the homonym had a </w:t>
      </w:r>
      <w:del w:id="20" w:author="Corey McMillan" w:date="2011-03-16T13:21:00Z">
        <w:r w:rsidDel="00D81A99">
          <w:rPr>
            <w:rFonts w:ascii="Times" w:hAnsi="Times" w:cs="Times"/>
            <w:sz w:val="22"/>
            <w:szCs w:val="22"/>
          </w:rPr>
          <w:delText>less preferred</w:delText>
        </w:r>
      </w:del>
      <w:ins w:id="21" w:author="Corey McMillan" w:date="2011-03-16T13:21:00Z">
        <w:r w:rsidR="00D81A99">
          <w:rPr>
            <w:rFonts w:ascii="Times" w:hAnsi="Times" w:cs="Times"/>
            <w:sz w:val="22"/>
            <w:szCs w:val="22"/>
          </w:rPr>
          <w:t>weakly preferred</w:t>
        </w:r>
      </w:ins>
      <w:r>
        <w:rPr>
          <w:rFonts w:ascii="Times" w:hAnsi="Times" w:cs="Times"/>
          <w:sz w:val="22"/>
          <w:szCs w:val="22"/>
        </w:rPr>
        <w:t xml:space="preserve"> meaning (M=0.77; SD=0.19) compared to a</w:t>
      </w:r>
      <w:ins w:id="22" w:author="Corey McMillan" w:date="2011-03-16T13:21:00Z">
        <w:r w:rsidR="00D81A99">
          <w:rPr>
            <w:rFonts w:ascii="Times" w:hAnsi="Times" w:cs="Times"/>
            <w:sz w:val="22"/>
            <w:szCs w:val="22"/>
          </w:rPr>
          <w:t xml:space="preserve"> strongly</w:t>
        </w:r>
      </w:ins>
      <w:del w:id="23" w:author="Corey McMillan" w:date="2011-03-16T13:21:00Z">
        <w:r w:rsidDel="00D81A99">
          <w:rPr>
            <w:rFonts w:ascii="Times" w:hAnsi="Times" w:cs="Times"/>
            <w:sz w:val="22"/>
            <w:szCs w:val="22"/>
          </w:rPr>
          <w:delText xml:space="preserve"> more</w:delText>
        </w:r>
      </w:del>
      <w:r>
        <w:rPr>
          <w:rFonts w:ascii="Times" w:hAnsi="Times" w:cs="Times"/>
          <w:sz w:val="22"/>
          <w:szCs w:val="22"/>
        </w:rPr>
        <w:t xml:space="preserve"> preferred meaning (M=0.66; SD=.19).  We did not observe a significant main effect for Risk </w:t>
      </w:r>
      <w:r w:rsidR="00767E09">
        <w:rPr>
          <w:rFonts w:ascii="Times" w:hAnsi="Times" w:cs="Times"/>
          <w:sz w:val="22"/>
          <w:szCs w:val="22"/>
        </w:rPr>
        <w:t>[</w:t>
      </w:r>
      <w:proofErr w:type="gramStart"/>
      <w:r w:rsidR="00767E09">
        <w:rPr>
          <w:rFonts w:ascii="Times" w:hAnsi="Times" w:cs="Times"/>
          <w:sz w:val="22"/>
          <w:szCs w:val="22"/>
        </w:rPr>
        <w:t>F(</w:t>
      </w:r>
      <w:proofErr w:type="gramEnd"/>
      <w:r w:rsidR="00767E09">
        <w:rPr>
          <w:rFonts w:ascii="Times" w:hAnsi="Times" w:cs="Times"/>
          <w:sz w:val="22"/>
          <w:szCs w:val="22"/>
        </w:rPr>
        <w:t>1,15)=1.53; p=0.24</w:t>
      </w:r>
      <w:r>
        <w:rPr>
          <w:rFonts w:ascii="Times" w:hAnsi="Times" w:cs="Times"/>
          <w:sz w:val="22"/>
          <w:szCs w:val="22"/>
        </w:rPr>
        <w:t>] or a Probability X Risk interaction [F(1,16)&lt;1].</w:t>
      </w:r>
      <w:r w:rsidR="00254CDB">
        <w:rPr>
          <w:rFonts w:ascii="Times" w:hAnsi="Times" w:cs="Times"/>
          <w:sz w:val="22"/>
          <w:szCs w:val="22"/>
        </w:rPr>
        <w:t xml:space="preserve">  Refer to Figure 2.</w:t>
      </w:r>
    </w:p>
    <w:p w:rsidR="005F783E" w:rsidRPr="001C423E" w:rsidRDefault="005F783E" w:rsidP="00767E09">
      <w:pPr>
        <w:spacing w:line="480" w:lineRule="auto"/>
        <w:ind w:firstLine="720"/>
        <w:rPr>
          <w:rFonts w:ascii="Times" w:hAnsi="Times" w:cs="Times"/>
          <w:sz w:val="22"/>
          <w:szCs w:val="22"/>
        </w:rPr>
      </w:pPr>
      <w:r w:rsidRPr="001C423E">
        <w:rPr>
          <w:rFonts w:ascii="Times" w:hAnsi="Times" w:cs="Times"/>
          <w:sz w:val="22"/>
          <w:szCs w:val="22"/>
        </w:rPr>
        <w:t xml:space="preserve">The range of the participant’s rate of selecting unambiguous alternatives was very large </w:t>
      </w:r>
      <w:r w:rsidR="00DD293A">
        <w:rPr>
          <w:rFonts w:ascii="Times" w:hAnsi="Times" w:cs="Times"/>
          <w:sz w:val="22"/>
          <w:szCs w:val="22"/>
        </w:rPr>
        <w:t>as indicated by the high standard deviations</w:t>
      </w:r>
      <w:r w:rsidR="001B29D5">
        <w:rPr>
          <w:rFonts w:ascii="Times" w:hAnsi="Times" w:cs="Times"/>
          <w:sz w:val="22"/>
          <w:szCs w:val="22"/>
        </w:rPr>
        <w:t>.  For example, the overall rate of selecting alternatives across all conditions ranged from 0.41 to 0.99.</w:t>
      </w:r>
      <w:r w:rsidR="00767E09">
        <w:rPr>
          <w:rFonts w:ascii="Times" w:hAnsi="Times" w:cs="Times"/>
          <w:sz w:val="22"/>
          <w:szCs w:val="22"/>
        </w:rPr>
        <w:t xml:space="preserve">  This observation suggests that </w:t>
      </w:r>
      <w:r w:rsidRPr="001C423E">
        <w:rPr>
          <w:rFonts w:ascii="Times" w:hAnsi="Times" w:cs="Times"/>
          <w:sz w:val="22"/>
          <w:szCs w:val="22"/>
        </w:rPr>
        <w:t xml:space="preserve">there may be individual differences in a participant’s likelihood to choose an unambiguous alternative to a homonym in a subordinate context.  To further investigate whether there are different patterns of performance on the task, we first calculated the chance rate of selecting one of two responses using a binomial test.  This test revealed that selecting 14 (70%) or more alternatives out of 20 possible responses per condition differs significantly from chance (p&lt;0.05).  We then created two subgroups of participants using a criterion of a 70% alternative selection rate.  This revealed that 10 participants significantly select alternatives to a homonym with a single associated meaning at a level that exceeds chance, and that </w:t>
      </w:r>
      <w:r w:rsidR="00767E09">
        <w:rPr>
          <w:rFonts w:ascii="Times" w:hAnsi="Times" w:cs="Times"/>
          <w:sz w:val="22"/>
          <w:szCs w:val="22"/>
        </w:rPr>
        <w:t>6</w:t>
      </w:r>
      <w:r w:rsidRPr="001C423E">
        <w:rPr>
          <w:rFonts w:ascii="Times" w:hAnsi="Times" w:cs="Times"/>
          <w:sz w:val="22"/>
          <w:szCs w:val="22"/>
        </w:rPr>
        <w:t xml:space="preserve"> participants did not differentially prefer a single-meaning alternative to a homonym in the subordinate condition.  We refer to these subgroups as </w:t>
      </w:r>
      <w:commentRangeStart w:id="24"/>
      <w:r w:rsidRPr="001C423E">
        <w:rPr>
          <w:rFonts w:ascii="Times" w:hAnsi="Times" w:cs="Times"/>
          <w:sz w:val="22"/>
          <w:szCs w:val="22"/>
        </w:rPr>
        <w:t>“</w:t>
      </w:r>
      <w:r w:rsidR="00767E09">
        <w:rPr>
          <w:rFonts w:ascii="Times" w:hAnsi="Times" w:cs="Times"/>
          <w:sz w:val="22"/>
          <w:szCs w:val="22"/>
        </w:rPr>
        <w:t>risk-averse</w:t>
      </w:r>
      <w:r w:rsidRPr="001C423E">
        <w:rPr>
          <w:rFonts w:ascii="Times" w:hAnsi="Times" w:cs="Times"/>
          <w:sz w:val="22"/>
          <w:szCs w:val="22"/>
        </w:rPr>
        <w:t>” and “</w:t>
      </w:r>
      <w:r w:rsidR="00767E09">
        <w:rPr>
          <w:rFonts w:ascii="Times" w:hAnsi="Times" w:cs="Times"/>
          <w:sz w:val="22"/>
          <w:szCs w:val="22"/>
        </w:rPr>
        <w:t>risk-neutral</w:t>
      </w:r>
      <w:r w:rsidRPr="001C423E">
        <w:rPr>
          <w:rFonts w:ascii="Times" w:hAnsi="Times" w:cs="Times"/>
          <w:sz w:val="22"/>
          <w:szCs w:val="22"/>
        </w:rPr>
        <w:t>”</w:t>
      </w:r>
      <w:commentRangeEnd w:id="24"/>
      <w:r w:rsidR="00792CEC">
        <w:rPr>
          <w:rStyle w:val="CommentReference"/>
          <w:vanish/>
        </w:rPr>
        <w:commentReference w:id="24"/>
      </w:r>
      <w:r w:rsidRPr="001C423E">
        <w:rPr>
          <w:rFonts w:ascii="Times" w:hAnsi="Times" w:cs="Times"/>
          <w:sz w:val="22"/>
          <w:szCs w:val="22"/>
        </w:rPr>
        <w:t>, respectively.</w:t>
      </w:r>
    </w:p>
    <w:p w:rsidR="0071087B" w:rsidRDefault="00767E09" w:rsidP="0071087B">
      <w:pPr>
        <w:spacing w:line="480" w:lineRule="auto"/>
        <w:ind w:firstLine="720"/>
        <w:rPr>
          <w:rFonts w:ascii="Times" w:hAnsi="Times" w:cs="Times"/>
          <w:sz w:val="22"/>
          <w:szCs w:val="22"/>
        </w:rPr>
      </w:pPr>
      <w:r>
        <w:rPr>
          <w:rFonts w:ascii="Times" w:hAnsi="Times" w:cs="Times"/>
          <w:sz w:val="22"/>
          <w:szCs w:val="22"/>
        </w:rPr>
        <w:t>Taking into account individual differences we conducted an</w:t>
      </w:r>
      <w:r w:rsidRPr="001C423E">
        <w:rPr>
          <w:rFonts w:ascii="Times" w:hAnsi="Times" w:cs="Times"/>
          <w:sz w:val="22"/>
          <w:szCs w:val="22"/>
        </w:rPr>
        <w:t xml:space="preserve"> </w:t>
      </w:r>
      <w:r>
        <w:rPr>
          <w:rFonts w:ascii="Times" w:hAnsi="Times" w:cs="Times"/>
          <w:sz w:val="22"/>
          <w:szCs w:val="22"/>
        </w:rPr>
        <w:t>ANOVA analysis, as above, with Probability (</w:t>
      </w:r>
      <w:del w:id="25" w:author="Corey McMillan" w:date="2011-03-16T13:21:00Z">
        <w:r w:rsidDel="00D81A99">
          <w:rPr>
            <w:rFonts w:ascii="Times" w:hAnsi="Times" w:cs="Times"/>
            <w:sz w:val="22"/>
            <w:szCs w:val="22"/>
          </w:rPr>
          <w:delText>Less Preferred, More Preferred</w:delText>
        </w:r>
      </w:del>
      <w:ins w:id="26" w:author="Corey McMillan" w:date="2011-03-16T13:21:00Z">
        <w:r w:rsidR="00D81A99">
          <w:rPr>
            <w:rFonts w:ascii="Times" w:hAnsi="Times" w:cs="Times"/>
            <w:sz w:val="22"/>
            <w:szCs w:val="22"/>
          </w:rPr>
          <w:t>Weak Preference, Strong Preference</w:t>
        </w:r>
      </w:ins>
      <w:r>
        <w:rPr>
          <w:rFonts w:ascii="Times" w:hAnsi="Times" w:cs="Times"/>
          <w:sz w:val="22"/>
          <w:szCs w:val="22"/>
        </w:rPr>
        <w:t>) and Risk (Less, More) as within-participant factors and additionally included Group (Risk-Averse, Risk-Neutral) as a between p</w:t>
      </w:r>
      <w:r w:rsidR="006D3B64">
        <w:rPr>
          <w:rFonts w:ascii="Times" w:hAnsi="Times" w:cs="Times"/>
          <w:sz w:val="22"/>
          <w:szCs w:val="22"/>
        </w:rPr>
        <w:t>articipant factor.  We observed</w:t>
      </w:r>
      <w:r>
        <w:rPr>
          <w:rFonts w:ascii="Times" w:hAnsi="Times" w:cs="Times"/>
          <w:sz w:val="22"/>
          <w:szCs w:val="22"/>
        </w:rPr>
        <w:t xml:space="preserve"> a significant main effect of probability [</w:t>
      </w:r>
      <w:proofErr w:type="gramStart"/>
      <w:r>
        <w:rPr>
          <w:rFonts w:ascii="Times" w:hAnsi="Times" w:cs="Times"/>
          <w:sz w:val="22"/>
          <w:szCs w:val="22"/>
        </w:rPr>
        <w:t>F(</w:t>
      </w:r>
      <w:proofErr w:type="gramEnd"/>
      <w:r w:rsidR="006D3B64">
        <w:rPr>
          <w:rFonts w:ascii="Times" w:hAnsi="Times" w:cs="Times"/>
          <w:sz w:val="22"/>
          <w:szCs w:val="22"/>
        </w:rPr>
        <w:t>1,14)=8,10; p=0.01], as</w:t>
      </w:r>
      <w:r>
        <w:rPr>
          <w:rFonts w:ascii="Times" w:hAnsi="Times" w:cs="Times"/>
          <w:sz w:val="22"/>
          <w:szCs w:val="22"/>
        </w:rPr>
        <w:t xml:space="preserve"> above</w:t>
      </w:r>
      <w:r w:rsidR="006D3B64">
        <w:rPr>
          <w:rFonts w:ascii="Times" w:hAnsi="Times" w:cs="Times"/>
          <w:sz w:val="22"/>
          <w:szCs w:val="22"/>
        </w:rPr>
        <w:t>, a significant</w:t>
      </w:r>
      <w:r>
        <w:rPr>
          <w:rFonts w:ascii="Times" w:hAnsi="Times" w:cs="Times"/>
          <w:sz w:val="22"/>
          <w:szCs w:val="22"/>
        </w:rPr>
        <w:t xml:space="preserve"> Risk X Group Interaction [F(1,14)=13.58; p&lt;0.005]</w:t>
      </w:r>
      <w:r w:rsidR="006D3B64">
        <w:rPr>
          <w:rFonts w:ascii="Times" w:hAnsi="Times" w:cs="Times"/>
          <w:sz w:val="22"/>
          <w:szCs w:val="22"/>
        </w:rPr>
        <w:t xml:space="preserve"> and all other main effects and interaction were not significant (all p&gt;0.30)</w:t>
      </w:r>
      <w:r>
        <w:rPr>
          <w:rFonts w:ascii="Times" w:hAnsi="Times" w:cs="Times"/>
          <w:sz w:val="22"/>
          <w:szCs w:val="22"/>
        </w:rPr>
        <w:t>.  The risk-averse group</w:t>
      </w:r>
      <w:r w:rsidR="006D3B64">
        <w:rPr>
          <w:rFonts w:ascii="Times" w:hAnsi="Times" w:cs="Times"/>
          <w:sz w:val="22"/>
          <w:szCs w:val="22"/>
        </w:rPr>
        <w:t xml:space="preserve"> selected single meaning alternatives more often in conditions of More Risk (M=0.91, SD=0.08) than conditions of Less Risk (M=0.77, SD=0.12) and this difference was significant [</w:t>
      </w:r>
      <w:proofErr w:type="gramStart"/>
      <w:r w:rsidR="006D3B64">
        <w:rPr>
          <w:rFonts w:ascii="Times" w:hAnsi="Times" w:cs="Times"/>
          <w:sz w:val="22"/>
          <w:szCs w:val="22"/>
        </w:rPr>
        <w:t>t(</w:t>
      </w:r>
      <w:proofErr w:type="gramEnd"/>
      <w:r w:rsidR="006D3B64">
        <w:rPr>
          <w:rFonts w:ascii="Times" w:hAnsi="Times" w:cs="Times"/>
          <w:sz w:val="22"/>
          <w:szCs w:val="22"/>
        </w:rPr>
        <w:t>9)=3.85; p&lt;0.005].  However, the risk-neutral group did not differentially select alternatives in the More Risk (M=0.49, SD=0.11) and Less Risk (M=0.59, SD=0.12) conditions [</w:t>
      </w:r>
      <w:proofErr w:type="gramStart"/>
      <w:r w:rsidR="006D3B64">
        <w:rPr>
          <w:rFonts w:ascii="Times" w:hAnsi="Times" w:cs="Times"/>
          <w:sz w:val="22"/>
          <w:szCs w:val="22"/>
        </w:rPr>
        <w:t>t(</w:t>
      </w:r>
      <w:proofErr w:type="gramEnd"/>
      <w:r w:rsidR="006D3B64">
        <w:rPr>
          <w:rFonts w:ascii="Times" w:hAnsi="Times" w:cs="Times"/>
          <w:sz w:val="22"/>
          <w:szCs w:val="22"/>
        </w:rPr>
        <w:t>6)=2.18, p=0.07], though there was a trend towards the opposite pattern of the risk-averse group in which the risk-neutral participants selected alternatives more in Less Risk conditions than More Risk conditions.</w:t>
      </w:r>
      <w:r w:rsidR="00254CDB">
        <w:rPr>
          <w:rFonts w:ascii="Times" w:hAnsi="Times" w:cs="Times"/>
          <w:sz w:val="22"/>
          <w:szCs w:val="22"/>
        </w:rPr>
        <w:t xml:space="preserve">  Overall, the risk-averse group selected alternatives more often that the risk-neutral group in both risk conditions: Less Risk [</w:t>
      </w:r>
      <w:proofErr w:type="gramStart"/>
      <w:r w:rsidR="00254CDB">
        <w:rPr>
          <w:rFonts w:ascii="Times" w:hAnsi="Times" w:cs="Times"/>
          <w:sz w:val="22"/>
          <w:szCs w:val="22"/>
        </w:rPr>
        <w:t>t(</w:t>
      </w:r>
      <w:proofErr w:type="gramEnd"/>
      <w:r w:rsidR="00254CDB">
        <w:rPr>
          <w:rFonts w:ascii="Times" w:hAnsi="Times" w:cs="Times"/>
          <w:sz w:val="22"/>
          <w:szCs w:val="22"/>
        </w:rPr>
        <w:t>15)=2.97, p=0.01]; More Risk [t(15)=8.79, p=0.000].  Refer to Figure 3.A for risk-neutral group results and Figure 3.B for risk-averse group results.</w:t>
      </w:r>
    </w:p>
    <w:p w:rsidR="005F783E" w:rsidRDefault="005F783E" w:rsidP="0071087B">
      <w:pPr>
        <w:spacing w:line="480" w:lineRule="auto"/>
        <w:ind w:firstLine="720"/>
        <w:rPr>
          <w:rFonts w:ascii="Times" w:hAnsi="Times" w:cs="Times"/>
          <w:sz w:val="22"/>
          <w:szCs w:val="22"/>
        </w:rPr>
      </w:pPr>
      <w:r w:rsidRPr="001C423E">
        <w:rPr>
          <w:rFonts w:ascii="Times" w:hAnsi="Times" w:cs="Times"/>
          <w:sz w:val="22"/>
          <w:szCs w:val="22"/>
        </w:rPr>
        <w:t>Together, t</w:t>
      </w:r>
      <w:r w:rsidR="0071087B">
        <w:rPr>
          <w:rFonts w:ascii="Times" w:hAnsi="Times" w:cs="Times"/>
          <w:sz w:val="22"/>
          <w:szCs w:val="22"/>
        </w:rPr>
        <w:t xml:space="preserve">hese results suggest that while all participants are sensitive to the probability of a homonym’s meaning, there </w:t>
      </w:r>
      <w:r w:rsidRPr="001C423E">
        <w:rPr>
          <w:rFonts w:ascii="Times" w:hAnsi="Times" w:cs="Times"/>
          <w:sz w:val="22"/>
          <w:szCs w:val="22"/>
        </w:rPr>
        <w:t xml:space="preserve">are clear individual differences in participants’ </w:t>
      </w:r>
      <w:r w:rsidR="0071087B">
        <w:rPr>
          <w:rFonts w:ascii="Times" w:hAnsi="Times" w:cs="Times"/>
          <w:sz w:val="22"/>
          <w:szCs w:val="22"/>
        </w:rPr>
        <w:t>sensitivity toward risk</w:t>
      </w:r>
      <w:r w:rsidRPr="001C423E">
        <w:rPr>
          <w:rFonts w:ascii="Times" w:hAnsi="Times" w:cs="Times"/>
          <w:sz w:val="22"/>
          <w:szCs w:val="22"/>
        </w:rPr>
        <w:t xml:space="preserve">.  Specifically, </w:t>
      </w:r>
      <w:r w:rsidR="0071087B">
        <w:rPr>
          <w:rFonts w:ascii="Times" w:hAnsi="Times" w:cs="Times"/>
          <w:sz w:val="22"/>
          <w:szCs w:val="22"/>
        </w:rPr>
        <w:t>risk-averse participants</w:t>
      </w:r>
      <w:r w:rsidRPr="001C423E">
        <w:rPr>
          <w:rFonts w:ascii="Times" w:hAnsi="Times" w:cs="Times"/>
          <w:sz w:val="22"/>
          <w:szCs w:val="22"/>
        </w:rPr>
        <w:t xml:space="preserve"> select non-homonymous alternatives</w:t>
      </w:r>
      <w:r w:rsidR="0071087B">
        <w:rPr>
          <w:rFonts w:ascii="Times" w:hAnsi="Times" w:cs="Times"/>
          <w:sz w:val="22"/>
          <w:szCs w:val="22"/>
        </w:rPr>
        <w:t xml:space="preserve"> greater than chance and additionally select alternatives more often when there is more risk associated with selecting a homonym.  It therefore appears that these participants are maximizing expected utility by taking into account the probability and risk associated with making a linguistic choice.  However, the risk-neutral group are only sensitive to probability and do not consider the risk associated with making a linguistic </w:t>
      </w:r>
      <w:proofErr w:type="spellStart"/>
      <w:r w:rsidR="0071087B">
        <w:rPr>
          <w:rFonts w:ascii="Times" w:hAnsi="Times" w:cs="Times"/>
          <w:sz w:val="22"/>
          <w:szCs w:val="22"/>
        </w:rPr>
        <w:t>choice</w:t>
      </w:r>
      <w:proofErr w:type="spellEnd"/>
      <w:r w:rsidR="0071087B">
        <w:rPr>
          <w:rFonts w:ascii="Times" w:hAnsi="Times" w:cs="Times"/>
          <w:sz w:val="22"/>
          <w:szCs w:val="22"/>
        </w:rPr>
        <w:t xml:space="preserve">.  </w:t>
      </w:r>
      <w:r w:rsidRPr="001C423E">
        <w:rPr>
          <w:rFonts w:ascii="Times" w:hAnsi="Times" w:cs="Times"/>
          <w:sz w:val="22"/>
          <w:szCs w:val="22"/>
        </w:rPr>
        <w:t xml:space="preserve">We use these subgroups identified by the behavioral data in the BOLD </w:t>
      </w:r>
      <w:proofErr w:type="spellStart"/>
      <w:r w:rsidRPr="001C423E">
        <w:rPr>
          <w:rFonts w:ascii="Times" w:hAnsi="Times" w:cs="Times"/>
          <w:sz w:val="22"/>
          <w:szCs w:val="22"/>
        </w:rPr>
        <w:t>fMRI</w:t>
      </w:r>
      <w:proofErr w:type="spellEnd"/>
      <w:r w:rsidRPr="001C423E">
        <w:rPr>
          <w:rFonts w:ascii="Times" w:hAnsi="Times" w:cs="Times"/>
          <w:sz w:val="22"/>
          <w:szCs w:val="22"/>
        </w:rPr>
        <w:t xml:space="preserve"> analyses below in order to determine th</w:t>
      </w:r>
      <w:r w:rsidR="0057458B">
        <w:rPr>
          <w:rFonts w:ascii="Times" w:hAnsi="Times" w:cs="Times"/>
          <w:sz w:val="22"/>
          <w:szCs w:val="22"/>
        </w:rPr>
        <w:t xml:space="preserve">e neural mechanisms that support </w:t>
      </w:r>
      <w:r w:rsidR="0071087B">
        <w:rPr>
          <w:rFonts w:ascii="Times" w:hAnsi="Times" w:cs="Times"/>
          <w:sz w:val="22"/>
          <w:szCs w:val="22"/>
        </w:rPr>
        <w:t>decision-making in language.</w:t>
      </w:r>
    </w:p>
    <w:p w:rsidR="0071087B" w:rsidRPr="001C423E" w:rsidRDefault="0071087B" w:rsidP="0071087B">
      <w:pPr>
        <w:spacing w:line="480" w:lineRule="auto"/>
        <w:ind w:firstLine="720"/>
        <w:rPr>
          <w:rFonts w:ascii="Times" w:hAnsi="Times" w:cs="Times"/>
          <w:sz w:val="22"/>
          <w:szCs w:val="22"/>
        </w:rPr>
      </w:pPr>
    </w:p>
    <w:p w:rsidR="005F783E" w:rsidRPr="001C423E" w:rsidRDefault="005F783E">
      <w:pPr>
        <w:spacing w:line="480" w:lineRule="auto"/>
        <w:rPr>
          <w:rFonts w:ascii="Times" w:hAnsi="Times" w:cs="Times"/>
          <w:i/>
          <w:iCs/>
          <w:sz w:val="22"/>
          <w:szCs w:val="22"/>
        </w:rPr>
      </w:pPr>
      <w:r w:rsidRPr="001C423E">
        <w:rPr>
          <w:rFonts w:ascii="Times" w:hAnsi="Times" w:cs="Times"/>
          <w:sz w:val="22"/>
          <w:szCs w:val="22"/>
        </w:rPr>
        <w:t xml:space="preserve"> </w:t>
      </w:r>
      <w:proofErr w:type="spellStart"/>
      <w:r w:rsidRPr="001C423E">
        <w:rPr>
          <w:rFonts w:ascii="Times" w:hAnsi="Times" w:cs="Times"/>
          <w:i/>
          <w:iCs/>
          <w:sz w:val="22"/>
          <w:szCs w:val="22"/>
        </w:rPr>
        <w:t>Neuroimaging</w:t>
      </w:r>
      <w:proofErr w:type="spellEnd"/>
      <w:r w:rsidRPr="001C423E">
        <w:rPr>
          <w:rFonts w:ascii="Times" w:hAnsi="Times" w:cs="Times"/>
          <w:i/>
          <w:iCs/>
          <w:sz w:val="22"/>
          <w:szCs w:val="22"/>
        </w:rPr>
        <w:t xml:space="preserve"> Results</w:t>
      </w:r>
    </w:p>
    <w:p w:rsidR="00004069" w:rsidRDefault="005F783E">
      <w:pPr>
        <w:spacing w:line="480" w:lineRule="auto"/>
        <w:ind w:firstLine="720"/>
        <w:rPr>
          <w:ins w:id="27" w:author="Corey McMillan" w:date="2011-03-16T13:07:00Z"/>
          <w:rFonts w:ascii="Times" w:hAnsi="Times" w:cs="Times"/>
          <w:sz w:val="22"/>
          <w:szCs w:val="22"/>
        </w:rPr>
      </w:pPr>
      <w:r w:rsidRPr="001C423E">
        <w:rPr>
          <w:rFonts w:ascii="Times" w:hAnsi="Times" w:cs="Times"/>
          <w:sz w:val="22"/>
          <w:szCs w:val="22"/>
        </w:rPr>
        <w:t xml:space="preserve">To </w:t>
      </w:r>
      <w:del w:id="28" w:author="Corey McMillan" w:date="2011-03-16T13:09:00Z">
        <w:r w:rsidRPr="001C423E" w:rsidDel="00004069">
          <w:rPr>
            <w:rFonts w:ascii="Times" w:hAnsi="Times" w:cs="Times"/>
            <w:sz w:val="22"/>
            <w:szCs w:val="22"/>
          </w:rPr>
          <w:delText xml:space="preserve">evaluate </w:delText>
        </w:r>
      </w:del>
      <w:ins w:id="29" w:author="Corey McMillan" w:date="2011-03-16T13:09:00Z">
        <w:r w:rsidR="00004069">
          <w:rPr>
            <w:rFonts w:ascii="Times" w:hAnsi="Times" w:cs="Times"/>
            <w:sz w:val="22"/>
            <w:szCs w:val="22"/>
          </w:rPr>
          <w:t>determine</w:t>
        </w:r>
        <w:r w:rsidR="00004069" w:rsidRPr="001C423E">
          <w:rPr>
            <w:rFonts w:ascii="Times" w:hAnsi="Times" w:cs="Times"/>
            <w:sz w:val="22"/>
            <w:szCs w:val="22"/>
          </w:rPr>
          <w:t xml:space="preserve"> </w:t>
        </w:r>
      </w:ins>
      <w:r w:rsidRPr="001C423E">
        <w:rPr>
          <w:rFonts w:ascii="Times" w:hAnsi="Times" w:cs="Times"/>
          <w:sz w:val="22"/>
          <w:szCs w:val="22"/>
        </w:rPr>
        <w:t xml:space="preserve">the neural mechanisms that support </w:t>
      </w:r>
      <w:ins w:id="30" w:author="Corey McMillan" w:date="2011-03-16T13:08:00Z">
        <w:r w:rsidR="00004069">
          <w:rPr>
            <w:rFonts w:ascii="Times" w:hAnsi="Times" w:cs="Times"/>
            <w:sz w:val="22"/>
            <w:szCs w:val="22"/>
          </w:rPr>
          <w:t xml:space="preserve">the </w:t>
        </w:r>
      </w:ins>
      <w:ins w:id="31" w:author="Corey McMillan" w:date="2011-03-16T13:17:00Z">
        <w:r w:rsidR="00D81A99">
          <w:rPr>
            <w:rFonts w:ascii="Times" w:hAnsi="Times" w:cs="Times"/>
            <w:sz w:val="22"/>
            <w:szCs w:val="22"/>
          </w:rPr>
          <w:t xml:space="preserve">hypothesized </w:t>
        </w:r>
      </w:ins>
      <w:ins w:id="32" w:author="Corey McMillan" w:date="2011-03-16T13:08:00Z">
        <w:r w:rsidR="00004069">
          <w:rPr>
            <w:rFonts w:ascii="Times" w:hAnsi="Times" w:cs="Times"/>
            <w:sz w:val="22"/>
            <w:szCs w:val="22"/>
          </w:rPr>
          <w:t xml:space="preserve">probabilistic evaluation component of </w:t>
        </w:r>
      </w:ins>
      <w:ins w:id="33" w:author="Corey McMillan" w:date="2011-03-16T13:07:00Z">
        <w:r w:rsidR="00004069">
          <w:rPr>
            <w:rFonts w:ascii="Times" w:hAnsi="Times" w:cs="Times"/>
            <w:sz w:val="22"/>
            <w:szCs w:val="22"/>
          </w:rPr>
          <w:t>making a linguistic decision we</w:t>
        </w:r>
      </w:ins>
      <w:ins w:id="34" w:author="Corey McMillan" w:date="2011-03-16T13:08:00Z">
        <w:r w:rsidR="00004069">
          <w:rPr>
            <w:rFonts w:ascii="Times" w:hAnsi="Times" w:cs="Times"/>
            <w:sz w:val="22"/>
            <w:szCs w:val="22"/>
          </w:rPr>
          <w:t xml:space="preserve"> </w:t>
        </w:r>
      </w:ins>
      <w:ins w:id="35" w:author="Corey McMillan" w:date="2011-03-16T13:09:00Z">
        <w:r w:rsidR="00004069">
          <w:rPr>
            <w:rFonts w:ascii="Times" w:hAnsi="Times" w:cs="Times"/>
            <w:sz w:val="22"/>
            <w:szCs w:val="22"/>
          </w:rPr>
          <w:t xml:space="preserve">performed a parametric analysis of probability for the entire group of participants.  This analysis revealed </w:t>
        </w:r>
      </w:ins>
      <w:ins w:id="36" w:author="Corey McMillan" w:date="2011-03-16T13:11:00Z">
        <w:r w:rsidR="00004069">
          <w:rPr>
            <w:rFonts w:ascii="Times" w:hAnsi="Times" w:cs="Times"/>
            <w:sz w:val="22"/>
            <w:szCs w:val="22"/>
          </w:rPr>
          <w:t xml:space="preserve">a parametric increase in activation in several regions associated with </w:t>
        </w:r>
      </w:ins>
      <w:ins w:id="37" w:author="Corey McMillan" w:date="2011-03-16T13:22:00Z">
        <w:r w:rsidR="00337BDC">
          <w:rPr>
            <w:rFonts w:ascii="Times" w:hAnsi="Times" w:cs="Times"/>
            <w:sz w:val="22"/>
            <w:szCs w:val="22"/>
          </w:rPr>
          <w:t>an increasing strength of preference for</w:t>
        </w:r>
      </w:ins>
      <w:ins w:id="38" w:author="Corey McMillan" w:date="2011-03-16T13:13:00Z">
        <w:r w:rsidR="00337BDC">
          <w:rPr>
            <w:rFonts w:ascii="Times" w:hAnsi="Times" w:cs="Times"/>
            <w:sz w:val="22"/>
            <w:szCs w:val="22"/>
          </w:rPr>
          <w:t xml:space="preserve"> </w:t>
        </w:r>
        <w:r w:rsidR="00312C6A">
          <w:rPr>
            <w:rFonts w:ascii="Times" w:hAnsi="Times" w:cs="Times"/>
            <w:sz w:val="22"/>
            <w:szCs w:val="22"/>
          </w:rPr>
          <w:t xml:space="preserve">a homonym’s meaning.  For example, “pen” </w:t>
        </w:r>
        <w:proofErr w:type="gramStart"/>
        <w:r w:rsidR="00312C6A">
          <w:rPr>
            <w:rFonts w:ascii="Times" w:hAnsi="Times" w:cs="Times"/>
            <w:sz w:val="22"/>
            <w:szCs w:val="22"/>
          </w:rPr>
          <w:t xml:space="preserve">has </w:t>
        </w:r>
      </w:ins>
      <w:ins w:id="39" w:author="Corey McMillan" w:date="2011-03-16T13:23:00Z">
        <w:r w:rsidR="00337BDC">
          <w:rPr>
            <w:rFonts w:ascii="Times" w:hAnsi="Times" w:cs="Times"/>
            <w:sz w:val="22"/>
            <w:szCs w:val="22"/>
          </w:rPr>
          <w:t xml:space="preserve"> a</w:t>
        </w:r>
        <w:proofErr w:type="gramEnd"/>
        <w:r w:rsidR="00337BDC">
          <w:rPr>
            <w:rFonts w:ascii="Times" w:hAnsi="Times" w:cs="Times"/>
            <w:sz w:val="22"/>
            <w:szCs w:val="22"/>
          </w:rPr>
          <w:t xml:space="preserve"> strong </w:t>
        </w:r>
      </w:ins>
      <w:ins w:id="40" w:author="Corey McMillan" w:date="2011-03-16T13:13:00Z">
        <w:r w:rsidR="00312C6A">
          <w:rPr>
            <w:rFonts w:ascii="Times" w:hAnsi="Times" w:cs="Times"/>
            <w:sz w:val="22"/>
            <w:szCs w:val="22"/>
          </w:rPr>
          <w:t xml:space="preserve">preference for a </w:t>
        </w:r>
      </w:ins>
      <w:proofErr w:type="spellStart"/>
      <w:ins w:id="41" w:author="Corey McMillan" w:date="2011-03-16T13:23:00Z">
        <w:r w:rsidR="00337BDC">
          <w:rPr>
            <w:rFonts w:ascii="Times" w:hAnsi="Times" w:cs="Times"/>
            <w:sz w:val="22"/>
            <w:szCs w:val="22"/>
          </w:rPr>
          <w:t>particiular</w:t>
        </w:r>
        <w:proofErr w:type="spellEnd"/>
        <w:r w:rsidR="00337BDC">
          <w:rPr>
            <w:rFonts w:ascii="Times" w:hAnsi="Times" w:cs="Times"/>
            <w:sz w:val="22"/>
            <w:szCs w:val="22"/>
          </w:rPr>
          <w:t xml:space="preserve"> </w:t>
        </w:r>
      </w:ins>
      <w:ins w:id="42" w:author="Corey McMillan" w:date="2011-03-16T13:13:00Z">
        <w:r w:rsidR="00312C6A">
          <w:rPr>
            <w:rFonts w:ascii="Times" w:hAnsi="Times" w:cs="Times"/>
            <w:sz w:val="22"/>
            <w:szCs w:val="22"/>
          </w:rPr>
          <w:t xml:space="preserve">meaning (e.g., PEN(writing instrument)) while </w:t>
        </w:r>
      </w:ins>
      <w:ins w:id="43" w:author="Corey McMillan" w:date="2011-03-16T13:14:00Z">
        <w:r w:rsidR="00312C6A">
          <w:rPr>
            <w:rFonts w:ascii="Times" w:hAnsi="Times" w:cs="Times"/>
            <w:sz w:val="22"/>
            <w:szCs w:val="22"/>
          </w:rPr>
          <w:t xml:space="preserve">“bat” has a weak preference for a </w:t>
        </w:r>
      </w:ins>
      <w:ins w:id="44" w:author="Corey McMillan" w:date="2011-03-16T13:23:00Z">
        <w:r w:rsidR="00337BDC">
          <w:rPr>
            <w:rFonts w:ascii="Times" w:hAnsi="Times" w:cs="Times"/>
            <w:sz w:val="22"/>
            <w:szCs w:val="22"/>
          </w:rPr>
          <w:t xml:space="preserve">given </w:t>
        </w:r>
      </w:ins>
      <w:ins w:id="45" w:author="Corey McMillan" w:date="2011-03-16T13:14:00Z">
        <w:r w:rsidR="00312C6A">
          <w:rPr>
            <w:rFonts w:ascii="Times" w:hAnsi="Times" w:cs="Times"/>
            <w:sz w:val="22"/>
            <w:szCs w:val="22"/>
          </w:rPr>
          <w:t>meaning</w:t>
        </w:r>
      </w:ins>
      <w:ins w:id="46" w:author="Corey McMillan" w:date="2011-03-16T13:15:00Z">
        <w:r w:rsidR="00312C6A">
          <w:rPr>
            <w:rFonts w:ascii="Times" w:hAnsi="Times" w:cs="Times"/>
            <w:sz w:val="22"/>
            <w:szCs w:val="22"/>
          </w:rPr>
          <w:t xml:space="preserve">.  </w:t>
        </w:r>
      </w:ins>
      <w:ins w:id="47" w:author="Corey McMillan" w:date="2011-03-16T13:24:00Z">
        <w:r w:rsidR="00337BDC">
          <w:rPr>
            <w:rFonts w:ascii="Times" w:hAnsi="Times" w:cs="Times"/>
            <w:sz w:val="22"/>
            <w:szCs w:val="22"/>
          </w:rPr>
          <w:t>R</w:t>
        </w:r>
      </w:ins>
      <w:ins w:id="48" w:author="Corey McMillan" w:date="2011-03-16T13:15:00Z">
        <w:r w:rsidR="00312C6A">
          <w:rPr>
            <w:rFonts w:ascii="Times" w:hAnsi="Times" w:cs="Times"/>
            <w:sz w:val="22"/>
            <w:szCs w:val="22"/>
          </w:rPr>
          <w:t xml:space="preserve">egions </w:t>
        </w:r>
      </w:ins>
      <w:ins w:id="49" w:author="Corey McMillan" w:date="2011-03-16T13:23:00Z">
        <w:r w:rsidR="00337BDC">
          <w:rPr>
            <w:rFonts w:ascii="Times" w:hAnsi="Times" w:cs="Times"/>
            <w:sz w:val="22"/>
            <w:szCs w:val="22"/>
          </w:rPr>
          <w:t xml:space="preserve">that revealed an increase in activation </w:t>
        </w:r>
      </w:ins>
      <w:ins w:id="50" w:author="Corey McMillan" w:date="2011-03-16T13:15:00Z">
        <w:r w:rsidR="00312C6A">
          <w:rPr>
            <w:rFonts w:ascii="Times" w:hAnsi="Times" w:cs="Times"/>
            <w:sz w:val="22"/>
            <w:szCs w:val="22"/>
          </w:rPr>
          <w:t xml:space="preserve">included bilateral </w:t>
        </w:r>
      </w:ins>
      <w:ins w:id="51" w:author="Corey McMillan" w:date="2011-03-16T13:24:00Z">
        <w:r w:rsidR="00337BDC">
          <w:rPr>
            <w:rFonts w:ascii="Times" w:hAnsi="Times" w:cs="Times"/>
            <w:sz w:val="22"/>
            <w:szCs w:val="22"/>
          </w:rPr>
          <w:t>DLPFC</w:t>
        </w:r>
      </w:ins>
      <w:ins w:id="52" w:author="Corey McMillan" w:date="2011-03-16T13:15:00Z">
        <w:r w:rsidR="00312C6A">
          <w:rPr>
            <w:rFonts w:ascii="Times" w:hAnsi="Times" w:cs="Times"/>
            <w:sz w:val="22"/>
            <w:szCs w:val="22"/>
          </w:rPr>
          <w:t xml:space="preserve">, </w:t>
        </w:r>
      </w:ins>
      <w:ins w:id="53" w:author="Corey McMillan" w:date="2011-03-16T13:16:00Z">
        <w:r w:rsidR="00312C6A">
          <w:rPr>
            <w:rFonts w:ascii="Times" w:hAnsi="Times" w:cs="Times"/>
            <w:sz w:val="22"/>
            <w:szCs w:val="22"/>
          </w:rPr>
          <w:t xml:space="preserve">left </w:t>
        </w:r>
      </w:ins>
      <w:proofErr w:type="spellStart"/>
      <w:ins w:id="54" w:author="Corey McMillan" w:date="2011-03-16T13:15:00Z">
        <w:r w:rsidR="00312C6A">
          <w:rPr>
            <w:rFonts w:ascii="Times" w:hAnsi="Times" w:cs="Times"/>
            <w:sz w:val="22"/>
            <w:szCs w:val="22"/>
          </w:rPr>
          <w:t>fusiform</w:t>
        </w:r>
        <w:proofErr w:type="spellEnd"/>
        <w:r w:rsidR="00312C6A">
          <w:rPr>
            <w:rFonts w:ascii="Times" w:hAnsi="Times" w:cs="Times"/>
            <w:sz w:val="22"/>
            <w:szCs w:val="22"/>
          </w:rPr>
          <w:t xml:space="preserve">, </w:t>
        </w:r>
      </w:ins>
      <w:ins w:id="55" w:author="Corey McMillan" w:date="2011-03-16T13:16:00Z">
        <w:r w:rsidR="00312C6A">
          <w:rPr>
            <w:rFonts w:ascii="Times" w:hAnsi="Times" w:cs="Times"/>
            <w:sz w:val="22"/>
            <w:szCs w:val="22"/>
          </w:rPr>
          <w:t xml:space="preserve">left </w:t>
        </w:r>
      </w:ins>
      <w:proofErr w:type="spellStart"/>
      <w:ins w:id="56" w:author="Corey McMillan" w:date="2011-03-16T13:15:00Z">
        <w:r w:rsidR="00312C6A">
          <w:rPr>
            <w:rFonts w:ascii="Times" w:hAnsi="Times" w:cs="Times"/>
            <w:sz w:val="22"/>
            <w:szCs w:val="22"/>
          </w:rPr>
          <w:t>posterolateral</w:t>
        </w:r>
        <w:proofErr w:type="spellEnd"/>
        <w:r w:rsidR="00312C6A">
          <w:rPr>
            <w:rFonts w:ascii="Times" w:hAnsi="Times" w:cs="Times"/>
            <w:sz w:val="22"/>
            <w:szCs w:val="22"/>
          </w:rPr>
          <w:t xml:space="preserve"> temporal cortex, and the </w:t>
        </w:r>
      </w:ins>
      <w:ins w:id="57" w:author="Corey McMillan" w:date="2011-03-16T13:16:00Z">
        <w:r w:rsidR="00312C6A">
          <w:rPr>
            <w:rFonts w:ascii="Times" w:hAnsi="Times" w:cs="Times"/>
            <w:sz w:val="22"/>
            <w:szCs w:val="22"/>
          </w:rPr>
          <w:t xml:space="preserve">right </w:t>
        </w:r>
      </w:ins>
      <w:ins w:id="58" w:author="Corey McMillan" w:date="2011-03-16T13:15:00Z">
        <w:r w:rsidR="00312C6A">
          <w:rPr>
            <w:rFonts w:ascii="Times" w:hAnsi="Times" w:cs="Times"/>
            <w:sz w:val="22"/>
            <w:szCs w:val="22"/>
          </w:rPr>
          <w:t>thalamus.</w:t>
        </w:r>
      </w:ins>
      <w:ins w:id="59" w:author="Corey McMillan" w:date="2011-03-16T13:19:00Z">
        <w:r w:rsidR="00D81A99">
          <w:rPr>
            <w:rFonts w:ascii="Times" w:hAnsi="Times" w:cs="Times"/>
            <w:sz w:val="22"/>
            <w:szCs w:val="22"/>
          </w:rPr>
          <w:t xml:space="preserve">  Refer to Table 2 for a summary of activated regions and Figure 4 for an illustration.</w:t>
        </w:r>
      </w:ins>
    </w:p>
    <w:p w:rsidR="00004069" w:rsidRDefault="00004069">
      <w:pPr>
        <w:numPr>
          <w:ins w:id="60" w:author="Corey McMillan" w:date="2011-03-16T13:17:00Z"/>
        </w:numPr>
        <w:spacing w:line="480" w:lineRule="auto"/>
        <w:ind w:firstLine="720"/>
        <w:rPr>
          <w:ins w:id="61" w:author="Corey McMillan" w:date="2011-03-16T13:17:00Z"/>
          <w:rFonts w:ascii="Times" w:hAnsi="Times" w:cs="Times"/>
          <w:sz w:val="22"/>
          <w:szCs w:val="22"/>
        </w:rPr>
      </w:pPr>
    </w:p>
    <w:p w:rsidR="00D81A99" w:rsidRDefault="00D81A99">
      <w:pPr>
        <w:numPr>
          <w:ins w:id="62" w:author="Corey McMillan" w:date="2011-03-16T13:07:00Z"/>
        </w:numPr>
        <w:spacing w:line="480" w:lineRule="auto"/>
        <w:ind w:firstLine="720"/>
        <w:rPr>
          <w:ins w:id="63" w:author="Corey McMillan" w:date="2011-03-16T13:07:00Z"/>
          <w:rFonts w:ascii="Times" w:hAnsi="Times" w:cs="Times"/>
          <w:sz w:val="22"/>
          <w:szCs w:val="22"/>
        </w:rPr>
      </w:pPr>
      <w:ins w:id="64" w:author="Corey McMillan" w:date="2011-03-16T13:17:00Z">
        <w:r>
          <w:rPr>
            <w:rFonts w:ascii="Times" w:hAnsi="Times" w:cs="Times"/>
            <w:sz w:val="22"/>
            <w:szCs w:val="22"/>
          </w:rPr>
          <w:t xml:space="preserve">To determine the neural </w:t>
        </w:r>
        <w:proofErr w:type="spellStart"/>
        <w:r>
          <w:rPr>
            <w:rFonts w:ascii="Times" w:hAnsi="Times" w:cs="Times"/>
            <w:sz w:val="22"/>
            <w:szCs w:val="22"/>
          </w:rPr>
          <w:t>mechansism</w:t>
        </w:r>
        <w:proofErr w:type="spellEnd"/>
        <w:r>
          <w:rPr>
            <w:rFonts w:ascii="Times" w:hAnsi="Times" w:cs="Times"/>
            <w:sz w:val="22"/>
            <w:szCs w:val="22"/>
          </w:rPr>
          <w:t xml:space="preserve"> that support the hypothesized risk component of making a linguistic choice we evaluated activation during More Risk conditions relative to Less Risk conditions within each subgroup of participants (risk-averse, risk-neutral)</w:t>
        </w:r>
      </w:ins>
      <w:ins w:id="65" w:author="Corey McMillan" w:date="2011-03-16T13:18:00Z">
        <w:r>
          <w:rPr>
            <w:rFonts w:ascii="Times" w:hAnsi="Times" w:cs="Times"/>
            <w:sz w:val="22"/>
            <w:szCs w:val="22"/>
          </w:rPr>
          <w:t xml:space="preserve">.  We observed that risk-averse participants recruited </w:t>
        </w:r>
        <w:proofErr w:type="spellStart"/>
        <w:r>
          <w:rPr>
            <w:rFonts w:ascii="Times" w:hAnsi="Times" w:cs="Times"/>
            <w:sz w:val="22"/>
            <w:szCs w:val="22"/>
          </w:rPr>
          <w:t>ventromedial</w:t>
        </w:r>
        <w:proofErr w:type="spellEnd"/>
        <w:r>
          <w:rPr>
            <w:rFonts w:ascii="Times" w:hAnsi="Times" w:cs="Times"/>
            <w:sz w:val="22"/>
            <w:szCs w:val="22"/>
          </w:rPr>
          <w:t xml:space="preserve"> prefrontal</w:t>
        </w:r>
      </w:ins>
    </w:p>
    <w:p w:rsidR="00004069" w:rsidRDefault="00004069">
      <w:pPr>
        <w:numPr>
          <w:ins w:id="66" w:author="Corey McMillan" w:date="2011-03-16T13:07:00Z"/>
        </w:numPr>
        <w:spacing w:line="480" w:lineRule="auto"/>
        <w:ind w:firstLine="720"/>
        <w:rPr>
          <w:ins w:id="67" w:author="Corey McMillan" w:date="2011-03-16T13:07:00Z"/>
          <w:rFonts w:ascii="Times" w:hAnsi="Times" w:cs="Times"/>
          <w:sz w:val="22"/>
          <w:szCs w:val="22"/>
        </w:rPr>
      </w:pPr>
    </w:p>
    <w:p w:rsidR="00E27BC2" w:rsidDel="00644D39" w:rsidRDefault="005F783E">
      <w:pPr>
        <w:numPr>
          <w:ins w:id="68" w:author="Corey McMillan" w:date="2011-03-16T13:07:00Z"/>
        </w:numPr>
        <w:spacing w:line="480" w:lineRule="auto"/>
        <w:ind w:firstLine="720"/>
        <w:rPr>
          <w:del w:id="69" w:author="Corey McMillan" w:date="2011-03-16T13:28:00Z"/>
          <w:rFonts w:ascii="Times" w:hAnsi="Times" w:cs="Times"/>
          <w:sz w:val="22"/>
          <w:szCs w:val="22"/>
        </w:rPr>
      </w:pPr>
      <w:del w:id="70" w:author="Corey McMillan" w:date="2011-03-16T13:28:00Z">
        <w:r w:rsidRPr="001C423E" w:rsidDel="00644D39">
          <w:rPr>
            <w:rFonts w:ascii="Times" w:hAnsi="Times" w:cs="Times"/>
            <w:sz w:val="22"/>
            <w:szCs w:val="22"/>
          </w:rPr>
          <w:delText xml:space="preserve">the completion of sentences with either a homonym or an alternative, we first examined the regions of activation within the dominant and subordinate contexts relative to the hemodynamic response in the entire group.  As summarized in Table 3 and Figure 2, both contexts revealed similar patterns of activation, including recruitment of left IFC and left ventral and posterolateral temporal cortex.  </w:delText>
        </w:r>
      </w:del>
    </w:p>
    <w:p w:rsidR="00E27BC2" w:rsidDel="00644D39" w:rsidRDefault="005F783E" w:rsidP="00E27BC2">
      <w:pPr>
        <w:spacing w:line="480" w:lineRule="auto"/>
        <w:ind w:firstLine="720"/>
        <w:rPr>
          <w:del w:id="71" w:author="Corey McMillan" w:date="2011-03-16T13:28:00Z"/>
          <w:rFonts w:ascii="Times" w:hAnsi="Times" w:cs="Times"/>
          <w:sz w:val="22"/>
          <w:szCs w:val="22"/>
        </w:rPr>
      </w:pPr>
      <w:del w:id="72" w:author="Corey McMillan" w:date="2011-03-16T13:28:00Z">
        <w:r w:rsidRPr="001C423E" w:rsidDel="00644D39">
          <w:rPr>
            <w:rFonts w:ascii="Times" w:hAnsi="Times" w:cs="Times"/>
            <w:sz w:val="22"/>
            <w:szCs w:val="22"/>
          </w:rPr>
          <w:delText xml:space="preserve">To evaluate the relative contribution of neural mechanisms that support </w:delText>
        </w:r>
        <w:r w:rsidR="00E27BC2" w:rsidDel="00644D39">
          <w:rPr>
            <w:rFonts w:ascii="Times" w:hAnsi="Times" w:cs="Times"/>
            <w:sz w:val="22"/>
            <w:szCs w:val="22"/>
          </w:rPr>
          <w:delText>the role of context in interpreting homonyms we directly contrasted the</w:delText>
        </w:r>
        <w:r w:rsidRPr="001C423E" w:rsidDel="00644D39">
          <w:rPr>
            <w:rFonts w:ascii="Times" w:hAnsi="Times" w:cs="Times"/>
            <w:sz w:val="22"/>
            <w:szCs w:val="22"/>
          </w:rPr>
          <w:delText xml:space="preserve"> dominant and subordinate contexts in the entire group.  The dominant minus subordinate contrast did not reveal any significant differences.  By comparison, as summarized in Table 4 and Figure 3(A), the subordinate minus dominant contrast revealed significantly greater activation of OFC, DLPFC, </w:delText>
        </w:r>
        <w:r w:rsidR="00E27BC2" w:rsidDel="00644D39">
          <w:rPr>
            <w:rFonts w:ascii="Times" w:hAnsi="Times" w:cs="Times"/>
            <w:sz w:val="22"/>
            <w:szCs w:val="22"/>
          </w:rPr>
          <w:delText>inferior parietal cortex</w:delText>
        </w:r>
        <w:r w:rsidRPr="001C423E" w:rsidDel="00644D39">
          <w:rPr>
            <w:rFonts w:ascii="Times" w:hAnsi="Times" w:cs="Times"/>
            <w:sz w:val="22"/>
            <w:szCs w:val="22"/>
          </w:rPr>
          <w:delText xml:space="preserve">, and angular gyrus.  </w:delText>
        </w:r>
      </w:del>
    </w:p>
    <w:p w:rsidR="00FF1BB9" w:rsidDel="00644D39" w:rsidRDefault="005F783E" w:rsidP="00024D42">
      <w:pPr>
        <w:spacing w:line="480" w:lineRule="auto"/>
        <w:ind w:firstLine="720"/>
        <w:rPr>
          <w:del w:id="73" w:author="Corey McMillan" w:date="2011-03-16T13:28:00Z"/>
          <w:rFonts w:ascii="Times" w:hAnsi="Times" w:cs="Times"/>
          <w:sz w:val="22"/>
          <w:szCs w:val="22"/>
        </w:rPr>
      </w:pPr>
      <w:del w:id="74" w:author="Corey McMillan" w:date="2011-03-16T13:28:00Z">
        <w:r w:rsidRPr="001C423E" w:rsidDel="00644D39">
          <w:rPr>
            <w:rFonts w:ascii="Times" w:hAnsi="Times" w:cs="Times"/>
            <w:sz w:val="22"/>
            <w:szCs w:val="22"/>
          </w:rPr>
          <w:delText xml:space="preserve">Since the behavioral results demonstrated evidence </w:delText>
        </w:r>
        <w:r w:rsidDel="00644D39">
          <w:rPr>
            <w:rFonts w:ascii="Times" w:hAnsi="Times" w:cs="Times"/>
            <w:sz w:val="22"/>
            <w:szCs w:val="22"/>
          </w:rPr>
          <w:delText>that a specific</w:delText>
        </w:r>
        <w:r w:rsidRPr="001C423E" w:rsidDel="00644D39">
          <w:rPr>
            <w:rFonts w:ascii="Times" w:hAnsi="Times" w:cs="Times"/>
            <w:sz w:val="22"/>
            <w:szCs w:val="22"/>
          </w:rPr>
          <w:delText xml:space="preserve"> subgroup</w:delText>
        </w:r>
        <w:r w:rsidDel="00644D39">
          <w:rPr>
            <w:rFonts w:ascii="Times" w:hAnsi="Times" w:cs="Times"/>
            <w:sz w:val="22"/>
            <w:szCs w:val="22"/>
          </w:rPr>
          <w:delText xml:space="preserve"> of participants strategically </w:delText>
        </w:r>
        <w:r w:rsidR="002243FF" w:rsidDel="00644D39">
          <w:rPr>
            <w:rFonts w:ascii="Times" w:hAnsi="Times" w:cs="Times"/>
            <w:sz w:val="22"/>
            <w:szCs w:val="22"/>
          </w:rPr>
          <w:delText>s</w:delText>
        </w:r>
        <w:r w:rsidDel="00644D39">
          <w:rPr>
            <w:rFonts w:ascii="Times" w:hAnsi="Times" w:cs="Times"/>
            <w:sz w:val="22"/>
            <w:szCs w:val="22"/>
          </w:rPr>
          <w:delText xml:space="preserve">elected non-homonymous </w:delText>
        </w:r>
        <w:r w:rsidR="00792CEC" w:rsidDel="00644D39">
          <w:rPr>
            <w:rFonts w:ascii="Times" w:hAnsi="Times" w:cs="Times"/>
            <w:sz w:val="22"/>
            <w:szCs w:val="22"/>
          </w:rPr>
          <w:delText xml:space="preserve">alternative </w:delText>
        </w:r>
        <w:r w:rsidDel="00644D39">
          <w:rPr>
            <w:rFonts w:ascii="Times" w:hAnsi="Times" w:cs="Times"/>
            <w:sz w:val="22"/>
            <w:szCs w:val="22"/>
          </w:rPr>
          <w:delText>words</w:delText>
        </w:r>
        <w:r w:rsidR="00792CEC" w:rsidDel="00644D39">
          <w:rPr>
            <w:rFonts w:ascii="Times" w:hAnsi="Times" w:cs="Times"/>
            <w:sz w:val="22"/>
            <w:szCs w:val="22"/>
          </w:rPr>
          <w:delText xml:space="preserve"> more than chance</w:delText>
        </w:r>
        <w:r w:rsidRPr="001C423E" w:rsidDel="00644D39">
          <w:rPr>
            <w:rFonts w:ascii="Times" w:hAnsi="Times" w:cs="Times"/>
            <w:sz w:val="22"/>
            <w:szCs w:val="22"/>
          </w:rPr>
          <w:delText xml:space="preserve"> we further evaluated the relative recruitment of these regions within </w:delText>
        </w:r>
        <w:r w:rsidDel="00644D39">
          <w:rPr>
            <w:rFonts w:ascii="Times" w:hAnsi="Times" w:cs="Times"/>
            <w:sz w:val="22"/>
            <w:szCs w:val="22"/>
          </w:rPr>
          <w:delText xml:space="preserve">the subordinate context compared to the dominant context in </w:delText>
        </w:r>
        <w:r w:rsidRPr="001C423E" w:rsidDel="00644D39">
          <w:rPr>
            <w:rFonts w:ascii="Times" w:hAnsi="Times" w:cs="Times"/>
            <w:sz w:val="22"/>
            <w:szCs w:val="22"/>
          </w:rPr>
          <w:delText>th</w:delText>
        </w:r>
        <w:r w:rsidDel="00644D39">
          <w:rPr>
            <w:rFonts w:ascii="Times" w:hAnsi="Times" w:cs="Times"/>
            <w:sz w:val="22"/>
            <w:szCs w:val="22"/>
          </w:rPr>
          <w:delText>is</w:delText>
        </w:r>
        <w:r w:rsidRPr="001C423E" w:rsidDel="00644D39">
          <w:rPr>
            <w:rFonts w:ascii="Times" w:hAnsi="Times" w:cs="Times"/>
            <w:sz w:val="22"/>
            <w:szCs w:val="22"/>
          </w:rPr>
          <w:delText xml:space="preserve"> subgroup.  We did not evaluate </w:delText>
        </w:r>
        <w:r w:rsidDel="00644D39">
          <w:rPr>
            <w:rFonts w:ascii="Times" w:hAnsi="Times" w:cs="Times"/>
            <w:sz w:val="22"/>
            <w:szCs w:val="22"/>
          </w:rPr>
          <w:delText xml:space="preserve">relative </w:delText>
        </w:r>
        <w:r w:rsidRPr="001C423E" w:rsidDel="00644D39">
          <w:rPr>
            <w:rFonts w:ascii="Times" w:hAnsi="Times" w:cs="Times"/>
            <w:sz w:val="22"/>
            <w:szCs w:val="22"/>
          </w:rPr>
          <w:delText>recruitment of these regions in the non-</w:delText>
        </w:r>
        <w:r w:rsidR="00B4096E" w:rsidDel="00644D39">
          <w:rPr>
            <w:rFonts w:ascii="Times" w:hAnsi="Times" w:cs="Times"/>
            <w:sz w:val="22"/>
            <w:szCs w:val="22"/>
          </w:rPr>
          <w:delText>strategizer</w:delText>
        </w:r>
        <w:r w:rsidRPr="001C423E" w:rsidDel="00644D39">
          <w:rPr>
            <w:rFonts w:ascii="Times" w:hAnsi="Times" w:cs="Times"/>
            <w:sz w:val="22"/>
            <w:szCs w:val="22"/>
          </w:rPr>
          <w:delText xml:space="preserve"> subgroup because they are a potentially heterogeneous group and we do not have any a priori predictions about how these individuals </w:delText>
        </w:r>
        <w:r w:rsidDel="00644D39">
          <w:rPr>
            <w:rFonts w:ascii="Times" w:hAnsi="Times" w:cs="Times"/>
            <w:sz w:val="22"/>
            <w:szCs w:val="22"/>
          </w:rPr>
          <w:delText>may be</w:delText>
        </w:r>
        <w:r w:rsidRPr="001C423E" w:rsidDel="00644D39">
          <w:rPr>
            <w:rFonts w:ascii="Times" w:hAnsi="Times" w:cs="Times"/>
            <w:sz w:val="22"/>
            <w:szCs w:val="22"/>
          </w:rPr>
          <w:delText xml:space="preserve"> performing the task.  To accomplish this, we extracted the significant peak voxels from the subordinate minus dominant context (see Table 4) and created a 5mm radius sphere around each peak using the MarsBar Toolbox </w:delText>
        </w:r>
        <w:r w:rsidR="00456418" w:rsidRPr="001C423E" w:rsidDel="00644D39">
          <w:rPr>
            <w:rFonts w:ascii="Times" w:hAnsi="Times" w:cs="Times"/>
            <w:sz w:val="22"/>
            <w:szCs w:val="22"/>
          </w:rPr>
          <w:fldChar w:fldCharType="begin"/>
        </w:r>
        <w:r w:rsidR="009D1F4C" w:rsidDel="00644D39">
          <w:rPr>
            <w:rFonts w:ascii="Times" w:hAnsi="Times" w:cs="Times"/>
            <w:sz w:val="22"/>
            <w:szCs w:val="22"/>
          </w:rPr>
          <w:delInstrText xml:space="preserve"> ADDIN EN.CITE &lt;EndNote&gt;&lt;Cite&gt;&lt;Author&gt;Brett&lt;/Author&gt;&lt;Year&gt;2002&lt;/Year&gt;&lt;RecNum&gt;847&lt;/RecNum&gt;&lt;record&gt;&lt;rec-number&gt;847&lt;/rec-number&gt;&lt;foreign-keys&gt;&lt;key app="EN" db-id="w5prezds705tt6ewz9rv2fteax9vfds2td2e"&gt;847&lt;/key&gt;&lt;/foreign-keys&gt;&lt;ref-type name="Conference Paper"&gt;47&lt;/ref-type&gt;&lt;contributors&gt;&lt;authors&gt;&lt;author&gt;Matthew Brett&lt;/author&gt;&lt;author&gt;Jean-Luc Anton&lt;/author&gt;&lt;author&gt;Romain Valabregue&lt;/author&gt;&lt;author&gt;Jean-Baptiste Poline&lt;/author&gt;&lt;/authors&gt;&lt;/contributors&gt;&lt;titles&gt;&lt;title&gt;Region of interest analysis using an SPM toolbox&lt;/title&gt;&lt;secondary-title&gt;8th International Conference on Functional Mapping of the Human Brain&lt;/secondary-title&gt;&lt;/titles&gt;&lt;dates&gt;&lt;year&gt;2002&lt;/year&gt;&lt;/dates&gt;&lt;pub-location&gt;Sendai, Japan&lt;/pub-location&gt;&lt;urls&gt;&lt;/urls&gt;&lt;/record&gt;&lt;/Cite&gt;&lt;/EndNote&gt;</w:delInstrText>
        </w:r>
        <w:r w:rsidR="00456418" w:rsidRPr="001C423E" w:rsidDel="00644D39">
          <w:rPr>
            <w:rFonts w:ascii="Times" w:hAnsi="Times" w:cs="Times"/>
            <w:sz w:val="22"/>
            <w:szCs w:val="22"/>
          </w:rPr>
          <w:fldChar w:fldCharType="separate"/>
        </w:r>
        <w:r w:rsidR="00170316" w:rsidDel="00644D39">
          <w:rPr>
            <w:rFonts w:ascii="Times" w:hAnsi="Times" w:cs="Times"/>
            <w:noProof/>
            <w:sz w:val="22"/>
            <w:szCs w:val="22"/>
          </w:rPr>
          <w:delText>(Brett et al., 2002)</w:delText>
        </w:r>
        <w:r w:rsidR="00456418" w:rsidRPr="001C423E" w:rsidDel="00644D39">
          <w:rPr>
            <w:rFonts w:ascii="Times" w:hAnsi="Times" w:cs="Times"/>
            <w:sz w:val="22"/>
            <w:szCs w:val="22"/>
          </w:rPr>
          <w:fldChar w:fldCharType="end"/>
        </w:r>
        <w:r w:rsidRPr="001C423E" w:rsidDel="00644D39">
          <w:rPr>
            <w:rFonts w:ascii="Times" w:hAnsi="Times" w:cs="Times"/>
            <w:sz w:val="22"/>
            <w:szCs w:val="22"/>
          </w:rPr>
          <w:delText xml:space="preserve"> implemented in SPM5.  We then calculated the percent signal change using MarsBar in each region across the time series for the dominant context and the subordinate context.  We used a paired-samples t-test to compare percent signal change in each ROI in the subordinate context relative to the dominant context for each subgroup of participants and report results that survive a Bonferroni correction for multiple comparisons (p&lt;0.013).  As summarized in Figure 3(B), this analysis revealed that </w:delText>
        </w:r>
        <w:r w:rsidR="00B4096E" w:rsidDel="00644D39">
          <w:rPr>
            <w:rFonts w:ascii="Times" w:hAnsi="Times" w:cs="Times"/>
            <w:sz w:val="22"/>
            <w:szCs w:val="22"/>
          </w:rPr>
          <w:delText>strategizer</w:delText>
        </w:r>
        <w:r w:rsidRPr="001C423E" w:rsidDel="00644D39">
          <w:rPr>
            <w:rFonts w:ascii="Times" w:hAnsi="Times" w:cs="Times"/>
            <w:sz w:val="22"/>
            <w:szCs w:val="22"/>
          </w:rPr>
          <w:delText>s recruit all four regions significantly more in the subordinate context than in the dominant context: OFC [t(9)=3.76, p&lt;0.005], DLPFC [t(9)=4.34, p&lt;0.002], inferior parietal [t(9)=3.49, p&lt;0.01], and angular gyrus [t(9)=3.71, p&lt;0.005].</w:delText>
        </w:r>
      </w:del>
    </w:p>
    <w:p w:rsidR="005F783E" w:rsidRPr="001C423E" w:rsidRDefault="005F783E" w:rsidP="00024D42">
      <w:pPr>
        <w:spacing w:line="480" w:lineRule="auto"/>
        <w:ind w:firstLine="720"/>
        <w:rPr>
          <w:rFonts w:ascii="Times" w:hAnsi="Times" w:cs="Times"/>
          <w:b/>
          <w:bCs/>
          <w:sz w:val="22"/>
          <w:szCs w:val="22"/>
        </w:rPr>
      </w:pPr>
    </w:p>
    <w:p w:rsidR="005F783E" w:rsidRPr="001C423E" w:rsidRDefault="005F783E" w:rsidP="002D4F03">
      <w:pPr>
        <w:spacing w:line="480" w:lineRule="auto"/>
        <w:jc w:val="center"/>
        <w:rPr>
          <w:rFonts w:ascii="Times" w:hAnsi="Times" w:cs="Times"/>
          <w:sz w:val="22"/>
          <w:szCs w:val="22"/>
        </w:rPr>
      </w:pPr>
      <w:r w:rsidRPr="001C423E">
        <w:rPr>
          <w:rFonts w:ascii="Times" w:hAnsi="Times" w:cs="Times"/>
          <w:b/>
          <w:bCs/>
          <w:sz w:val="22"/>
          <w:szCs w:val="22"/>
        </w:rPr>
        <w:t>General Discussion</w:t>
      </w:r>
    </w:p>
    <w:p w:rsidR="005F783E" w:rsidRPr="001C423E" w:rsidRDefault="005F783E" w:rsidP="00792CEC">
      <w:pPr>
        <w:spacing w:line="480" w:lineRule="auto"/>
        <w:ind w:firstLine="720"/>
        <w:rPr>
          <w:rFonts w:ascii="Times" w:hAnsi="Times" w:cs="Times"/>
          <w:sz w:val="22"/>
          <w:szCs w:val="22"/>
        </w:rPr>
      </w:pPr>
      <w:r w:rsidRPr="001C423E">
        <w:rPr>
          <w:rFonts w:ascii="Times" w:hAnsi="Times" w:cs="Times"/>
          <w:sz w:val="22"/>
          <w:szCs w:val="22"/>
        </w:rPr>
        <w:t xml:space="preserve">The current study investigated the neural mechanisms that support the process of </w:t>
      </w:r>
      <w:r w:rsidR="00792CEC">
        <w:rPr>
          <w:rFonts w:ascii="Times" w:hAnsi="Times" w:cs="Times"/>
          <w:sz w:val="22"/>
          <w:szCs w:val="22"/>
        </w:rPr>
        <w:t xml:space="preserve">using context to resolve a homonym’s meaning during sentence comprehension.  A whole brain analysis demonstrated that, as a group, readers recruit </w:t>
      </w:r>
      <w:proofErr w:type="spellStart"/>
      <w:r w:rsidR="00792CEC">
        <w:rPr>
          <w:rFonts w:ascii="Times" w:hAnsi="Times" w:cs="Times"/>
          <w:sz w:val="22"/>
          <w:szCs w:val="22"/>
        </w:rPr>
        <w:t>neuroanatomic</w:t>
      </w:r>
      <w:proofErr w:type="spellEnd"/>
      <w:r w:rsidR="00792CEC">
        <w:rPr>
          <w:rFonts w:ascii="Times" w:hAnsi="Times" w:cs="Times"/>
          <w:sz w:val="22"/>
          <w:szCs w:val="22"/>
        </w:rPr>
        <w:t xml:space="preserve"> regions previously implicated in homonym comprehension, including </w:t>
      </w:r>
      <w:proofErr w:type="spellStart"/>
      <w:r w:rsidR="00792CEC">
        <w:rPr>
          <w:rFonts w:ascii="Times" w:hAnsi="Times" w:cs="Times"/>
          <w:sz w:val="22"/>
          <w:szCs w:val="22"/>
        </w:rPr>
        <w:t>posterolateral</w:t>
      </w:r>
      <w:proofErr w:type="spellEnd"/>
      <w:r w:rsidR="00792CEC">
        <w:rPr>
          <w:rFonts w:ascii="Times" w:hAnsi="Times" w:cs="Times"/>
          <w:sz w:val="22"/>
          <w:szCs w:val="22"/>
        </w:rPr>
        <w:t xml:space="preserve"> temporal and IFC.  However, t</w:t>
      </w:r>
      <w:r w:rsidRPr="001C423E">
        <w:rPr>
          <w:rFonts w:ascii="Times" w:hAnsi="Times" w:cs="Times"/>
          <w:sz w:val="22"/>
          <w:szCs w:val="22"/>
        </w:rPr>
        <w:t xml:space="preserve">he behavioral results established evidence that </w:t>
      </w:r>
      <w:r w:rsidR="00B4096E">
        <w:rPr>
          <w:rFonts w:ascii="Times" w:hAnsi="Times" w:cs="Times"/>
          <w:sz w:val="22"/>
          <w:szCs w:val="22"/>
        </w:rPr>
        <w:t>there wer</w:t>
      </w:r>
      <w:r w:rsidRPr="001C423E">
        <w:rPr>
          <w:rFonts w:ascii="Times" w:hAnsi="Times" w:cs="Times"/>
          <w:sz w:val="22"/>
          <w:szCs w:val="22"/>
        </w:rPr>
        <w:t xml:space="preserve">e individual differences in performance during </w:t>
      </w:r>
      <w:r w:rsidR="00B4096E">
        <w:rPr>
          <w:rFonts w:ascii="Times" w:hAnsi="Times" w:cs="Times"/>
          <w:sz w:val="22"/>
          <w:szCs w:val="22"/>
        </w:rPr>
        <w:t xml:space="preserve">the </w:t>
      </w:r>
      <w:proofErr w:type="spellStart"/>
      <w:r w:rsidR="00B4096E">
        <w:rPr>
          <w:rFonts w:ascii="Times" w:hAnsi="Times" w:cs="Times"/>
          <w:sz w:val="22"/>
          <w:szCs w:val="22"/>
        </w:rPr>
        <w:t>homonmym</w:t>
      </w:r>
      <w:proofErr w:type="spellEnd"/>
      <w:r w:rsidR="00B4096E">
        <w:rPr>
          <w:rFonts w:ascii="Times" w:hAnsi="Times" w:cs="Times"/>
          <w:sz w:val="22"/>
          <w:szCs w:val="22"/>
        </w:rPr>
        <w:t xml:space="preserve"> comprehension</w:t>
      </w:r>
      <w:r w:rsidRPr="001C423E">
        <w:rPr>
          <w:rFonts w:ascii="Times" w:hAnsi="Times" w:cs="Times"/>
          <w:sz w:val="22"/>
          <w:szCs w:val="22"/>
        </w:rPr>
        <w:t xml:space="preserve"> task.  One group, which we call “</w:t>
      </w:r>
      <w:proofErr w:type="spellStart"/>
      <w:r w:rsidR="00B4096E">
        <w:rPr>
          <w:rFonts w:ascii="Times" w:hAnsi="Times" w:cs="Times"/>
          <w:sz w:val="22"/>
          <w:szCs w:val="22"/>
        </w:rPr>
        <w:t>strategizer</w:t>
      </w:r>
      <w:r w:rsidRPr="001C423E">
        <w:rPr>
          <w:rFonts w:ascii="Times" w:hAnsi="Times" w:cs="Times"/>
          <w:sz w:val="22"/>
          <w:szCs w:val="22"/>
        </w:rPr>
        <w:t>s</w:t>
      </w:r>
      <w:proofErr w:type="spellEnd"/>
      <w:r w:rsidRPr="001C423E">
        <w:rPr>
          <w:rFonts w:ascii="Times" w:hAnsi="Times" w:cs="Times"/>
          <w:sz w:val="22"/>
          <w:szCs w:val="22"/>
        </w:rPr>
        <w:t xml:space="preserve">,” completed sentences with single-meaning alternatives significantly more often than homophones across two linguistic contexts. </w:t>
      </w:r>
      <w:r w:rsidR="00363CF7">
        <w:rPr>
          <w:rFonts w:ascii="Times" w:hAnsi="Times" w:cs="Times"/>
          <w:sz w:val="22"/>
          <w:szCs w:val="22"/>
        </w:rPr>
        <w:t xml:space="preserve"> </w:t>
      </w:r>
      <w:r w:rsidR="00792CEC">
        <w:rPr>
          <w:rFonts w:ascii="Times" w:hAnsi="Times" w:cs="Times"/>
          <w:sz w:val="22"/>
          <w:szCs w:val="22"/>
        </w:rPr>
        <w:t xml:space="preserve">We argue that this group appreciated both potential meanings of the homonym.  </w:t>
      </w:r>
      <w:r w:rsidRPr="001C423E">
        <w:rPr>
          <w:rFonts w:ascii="Times" w:hAnsi="Times" w:cs="Times"/>
          <w:sz w:val="22"/>
          <w:szCs w:val="22"/>
        </w:rPr>
        <w:t xml:space="preserve">Moreover, individuals in </w:t>
      </w:r>
      <w:r w:rsidR="00363CF7">
        <w:rPr>
          <w:rFonts w:ascii="Times" w:hAnsi="Times" w:cs="Times"/>
          <w:sz w:val="22"/>
          <w:szCs w:val="22"/>
        </w:rPr>
        <w:t xml:space="preserve">the </w:t>
      </w:r>
      <w:proofErr w:type="spellStart"/>
      <w:r w:rsidR="00B4096E">
        <w:rPr>
          <w:rFonts w:ascii="Times" w:hAnsi="Times" w:cs="Times"/>
          <w:sz w:val="22"/>
          <w:szCs w:val="22"/>
        </w:rPr>
        <w:t>strategizer</w:t>
      </w:r>
      <w:proofErr w:type="spellEnd"/>
      <w:r w:rsidR="00363CF7" w:rsidRPr="001C423E">
        <w:rPr>
          <w:rFonts w:ascii="Times" w:hAnsi="Times" w:cs="Times"/>
          <w:sz w:val="22"/>
          <w:szCs w:val="22"/>
        </w:rPr>
        <w:t xml:space="preserve"> </w:t>
      </w:r>
      <w:r w:rsidR="00363CF7">
        <w:rPr>
          <w:rFonts w:ascii="Times" w:hAnsi="Times" w:cs="Times"/>
          <w:sz w:val="22"/>
          <w:szCs w:val="22"/>
        </w:rPr>
        <w:t>sub</w:t>
      </w:r>
      <w:r w:rsidRPr="001C423E">
        <w:rPr>
          <w:rFonts w:ascii="Times" w:hAnsi="Times" w:cs="Times"/>
          <w:sz w:val="22"/>
          <w:szCs w:val="22"/>
        </w:rPr>
        <w:t xml:space="preserve">group </w:t>
      </w:r>
      <w:proofErr w:type="spellStart"/>
      <w:r w:rsidRPr="001C423E">
        <w:rPr>
          <w:rFonts w:ascii="Times" w:hAnsi="Times" w:cs="Times"/>
          <w:sz w:val="22"/>
          <w:szCs w:val="22"/>
        </w:rPr>
        <w:t>upregulated</w:t>
      </w:r>
      <w:proofErr w:type="spellEnd"/>
      <w:r w:rsidRPr="001C423E">
        <w:rPr>
          <w:rFonts w:ascii="Times" w:hAnsi="Times" w:cs="Times"/>
          <w:sz w:val="22"/>
          <w:szCs w:val="22"/>
        </w:rPr>
        <w:t xml:space="preserve"> </w:t>
      </w:r>
      <w:r w:rsidR="004905A0">
        <w:rPr>
          <w:rFonts w:ascii="Times" w:hAnsi="Times" w:cs="Times"/>
          <w:sz w:val="22"/>
          <w:szCs w:val="22"/>
        </w:rPr>
        <w:t>DLPFC, OFC and parietal cortex</w:t>
      </w:r>
      <w:r w:rsidRPr="001C423E">
        <w:rPr>
          <w:rFonts w:ascii="Times" w:hAnsi="Times" w:cs="Times"/>
          <w:sz w:val="22"/>
          <w:szCs w:val="22"/>
        </w:rPr>
        <w:t xml:space="preserve"> to support the increased demands associated with homonym </w:t>
      </w:r>
      <w:r w:rsidR="00363CF7" w:rsidRPr="001C423E">
        <w:rPr>
          <w:rFonts w:ascii="Times" w:hAnsi="Times" w:cs="Times"/>
          <w:sz w:val="22"/>
          <w:szCs w:val="22"/>
        </w:rPr>
        <w:t xml:space="preserve">processing in the subordinate context </w:t>
      </w:r>
      <w:r w:rsidR="00363CF7">
        <w:rPr>
          <w:rFonts w:ascii="Times" w:hAnsi="Times" w:cs="Times"/>
          <w:sz w:val="22"/>
          <w:szCs w:val="22"/>
        </w:rPr>
        <w:t xml:space="preserve">compared to the dominant context.  We associate these demands with </w:t>
      </w:r>
      <w:r w:rsidR="00792CEC">
        <w:rPr>
          <w:rFonts w:ascii="Times" w:hAnsi="Times" w:cs="Times"/>
          <w:sz w:val="22"/>
          <w:szCs w:val="22"/>
        </w:rPr>
        <w:t>strategic decision-making resources associated with interpreting a homonym’s meaning</w:t>
      </w:r>
      <w:r w:rsidR="004905A0">
        <w:rPr>
          <w:rFonts w:ascii="Times" w:hAnsi="Times" w:cs="Times"/>
          <w:sz w:val="22"/>
          <w:szCs w:val="22"/>
        </w:rPr>
        <w:t>.  We discuss the contribution of each of these regions below.</w:t>
      </w:r>
    </w:p>
    <w:p w:rsidR="00792CEC" w:rsidDel="006F4FEF" w:rsidRDefault="00792CEC">
      <w:pPr>
        <w:spacing w:line="480" w:lineRule="auto"/>
        <w:rPr>
          <w:del w:id="75" w:author="Corey McMillan" w:date="2011-03-16T13:31:00Z"/>
          <w:rFonts w:ascii="Times" w:hAnsi="Times" w:cs="Times"/>
          <w:i/>
          <w:iCs/>
          <w:sz w:val="22"/>
          <w:szCs w:val="22"/>
        </w:rPr>
      </w:pPr>
    </w:p>
    <w:p w:rsidR="005F783E" w:rsidRPr="001C423E" w:rsidDel="006F4FEF" w:rsidRDefault="004905A0">
      <w:pPr>
        <w:spacing w:line="480" w:lineRule="auto"/>
        <w:rPr>
          <w:del w:id="76" w:author="Corey McMillan" w:date="2011-03-16T13:31:00Z"/>
          <w:rFonts w:ascii="Times" w:hAnsi="Times" w:cs="Times"/>
          <w:sz w:val="22"/>
          <w:szCs w:val="22"/>
        </w:rPr>
      </w:pPr>
      <w:del w:id="77" w:author="Corey McMillan" w:date="2011-03-16T13:31:00Z">
        <w:r w:rsidDel="006F4FEF">
          <w:rPr>
            <w:rFonts w:ascii="Times" w:hAnsi="Times" w:cs="Times"/>
            <w:i/>
            <w:iCs/>
            <w:sz w:val="22"/>
            <w:szCs w:val="22"/>
          </w:rPr>
          <w:delText>Posterolateral temporal cortex</w:delText>
        </w:r>
      </w:del>
    </w:p>
    <w:p w:rsidR="006F4FEF" w:rsidRDefault="005F783E">
      <w:pPr>
        <w:spacing w:line="480" w:lineRule="auto"/>
        <w:ind w:firstLine="720"/>
        <w:rPr>
          <w:ins w:id="78" w:author="Corey McMillan" w:date="2011-03-16T13:31:00Z"/>
          <w:rFonts w:ascii="Times" w:hAnsi="Times" w:cs="Times"/>
          <w:sz w:val="22"/>
          <w:szCs w:val="22"/>
        </w:rPr>
      </w:pPr>
      <w:del w:id="79" w:author="Corey McMillan" w:date="2011-03-16T13:31:00Z">
        <w:r w:rsidRPr="001C423E" w:rsidDel="006F4FEF">
          <w:rPr>
            <w:rFonts w:ascii="Times" w:hAnsi="Times" w:cs="Times"/>
            <w:sz w:val="22"/>
            <w:szCs w:val="22"/>
          </w:rPr>
          <w:delText xml:space="preserve">In both sentence contexts, we observed activation of posterolateral temporal cortex.  </w:delText>
        </w:r>
      </w:del>
    </w:p>
    <w:p w:rsidR="006F4FEF" w:rsidRDefault="006F4FEF">
      <w:pPr>
        <w:numPr>
          <w:ins w:id="80" w:author="Corey McMillan" w:date="2011-03-16T13:31:00Z"/>
        </w:numPr>
        <w:spacing w:line="480" w:lineRule="auto"/>
        <w:ind w:firstLine="720"/>
        <w:rPr>
          <w:ins w:id="81" w:author="Corey McMillan" w:date="2011-03-16T13:31:00Z"/>
          <w:rFonts w:ascii="Times" w:hAnsi="Times" w:cs="Times"/>
          <w:sz w:val="22"/>
          <w:szCs w:val="22"/>
        </w:rPr>
      </w:pPr>
    </w:p>
    <w:p w:rsidR="004905A0" w:rsidRDefault="005F783E">
      <w:pPr>
        <w:numPr>
          <w:ins w:id="82" w:author="Corey McMillan" w:date="2011-03-16T13:31:00Z"/>
        </w:numPr>
        <w:spacing w:line="480" w:lineRule="auto"/>
        <w:ind w:firstLine="720"/>
        <w:rPr>
          <w:rFonts w:ascii="Times" w:hAnsi="Times" w:cs="Times"/>
          <w:sz w:val="22"/>
          <w:szCs w:val="22"/>
        </w:rPr>
      </w:pPr>
      <w:r w:rsidRPr="001C423E">
        <w:rPr>
          <w:rFonts w:ascii="Times" w:hAnsi="Times" w:cs="Times"/>
          <w:sz w:val="22"/>
          <w:szCs w:val="22"/>
        </w:rPr>
        <w:t xml:space="preserve">The observation of </w:t>
      </w:r>
      <w:ins w:id="83" w:author="Corey McMillan" w:date="2011-03-16T13:31:00Z">
        <w:r w:rsidR="006F4FEF">
          <w:rPr>
            <w:rFonts w:ascii="Times" w:hAnsi="Times" w:cs="Times"/>
            <w:sz w:val="22"/>
            <w:szCs w:val="22"/>
          </w:rPr>
          <w:t xml:space="preserve">left </w:t>
        </w:r>
      </w:ins>
      <w:proofErr w:type="spellStart"/>
      <w:r w:rsidRPr="001C423E">
        <w:rPr>
          <w:rFonts w:ascii="Times" w:hAnsi="Times" w:cs="Times"/>
          <w:sz w:val="22"/>
          <w:szCs w:val="22"/>
        </w:rPr>
        <w:t>posterolateral</w:t>
      </w:r>
      <w:proofErr w:type="spellEnd"/>
      <w:r w:rsidRPr="001C423E">
        <w:rPr>
          <w:rFonts w:ascii="Times" w:hAnsi="Times" w:cs="Times"/>
          <w:sz w:val="22"/>
          <w:szCs w:val="22"/>
        </w:rPr>
        <w:t xml:space="preserve"> temporal activation is consistent with previous investigations of </w:t>
      </w:r>
      <w:r w:rsidR="00363CF7">
        <w:rPr>
          <w:rFonts w:ascii="Times" w:hAnsi="Times" w:cs="Times"/>
          <w:sz w:val="22"/>
          <w:szCs w:val="22"/>
        </w:rPr>
        <w:t xml:space="preserve">the </w:t>
      </w:r>
      <w:r w:rsidR="00363CF7" w:rsidRPr="001C423E">
        <w:rPr>
          <w:rFonts w:ascii="Times" w:hAnsi="Times" w:cs="Times"/>
          <w:sz w:val="22"/>
          <w:szCs w:val="22"/>
        </w:rPr>
        <w:t xml:space="preserve">comprehension </w:t>
      </w:r>
      <w:r w:rsidR="00363CF7">
        <w:rPr>
          <w:rFonts w:ascii="Times" w:hAnsi="Times" w:cs="Times"/>
          <w:sz w:val="22"/>
          <w:szCs w:val="22"/>
        </w:rPr>
        <w:t xml:space="preserve">of </w:t>
      </w:r>
      <w:r w:rsidRPr="001C423E">
        <w:rPr>
          <w:rFonts w:ascii="Times" w:hAnsi="Times" w:cs="Times"/>
          <w:sz w:val="22"/>
          <w:szCs w:val="22"/>
        </w:rPr>
        <w:t>homonym</w:t>
      </w:r>
      <w:r w:rsidR="00363CF7">
        <w:rPr>
          <w:rFonts w:ascii="Times" w:hAnsi="Times" w:cs="Times"/>
          <w:sz w:val="22"/>
          <w:szCs w:val="22"/>
        </w:rPr>
        <w:t>s</w:t>
      </w:r>
      <w:r w:rsidRPr="001C423E">
        <w:rPr>
          <w:rFonts w:ascii="Times" w:hAnsi="Times" w:cs="Times"/>
          <w:sz w:val="22"/>
          <w:szCs w:val="22"/>
        </w:rPr>
        <w:t xml:space="preserve"> </w:t>
      </w:r>
      <w:r w:rsidR="00456418" w:rsidRPr="001C423E">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bT48bGFuZ3VhZ2U+ZW5nPC9sYW5ndWFnZT48L3JlY29yZD48L0NpdGU+PC9FbmROb3RlPgB=
</w:fldData>
        </w:fldChar>
      </w:r>
      <w:r w:rsidR="009D1F4C">
        <w:rPr>
          <w:rFonts w:ascii="Times" w:hAnsi="Times" w:cs="Times"/>
          <w:sz w:val="22"/>
          <w:szCs w:val="22"/>
        </w:rPr>
        <w:instrText xml:space="preserve"> ADDIN EN.CITE </w:instrText>
      </w:r>
      <w:r w:rsidR="00456418">
        <w:rPr>
          <w:rFonts w:ascii="Times" w:hAnsi="Times" w:cs="Times"/>
          <w:sz w:val="22"/>
          <w:szCs w:val="22"/>
        </w:rPr>
        <w:fldChar w:fldCharType="begin">
          <w:fldData xml:space="preserve">PEVuZE5vdGU+PENpdGU+PEF1dGhvcj5HZW5uYXJpPC9BdXRob3I+PFllYXI+MjAwNzwvWWVhcj48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=
</w:fldData>
        </w:fldChar>
      </w:r>
      <w:r w:rsidR="009D1F4C">
        <w:rPr>
          <w:rFonts w:ascii="Times" w:hAnsi="Times" w:cs="Times"/>
          <w:sz w:val="22"/>
          <w:szCs w:val="22"/>
        </w:rPr>
        <w:instrText xml:space="preserve"> ADDIN EN.CITE.DATA </w:instrText>
      </w:r>
      <w:r w:rsidR="00DD293A" w:rsidRPr="00456418">
        <w:rPr>
          <w:rFonts w:ascii="Times" w:hAnsi="Times" w:cs="Times"/>
          <w:sz w:val="22"/>
          <w:szCs w:val="22"/>
        </w:rPr>
      </w:r>
      <w:r w:rsidR="00456418">
        <w:rPr>
          <w:rFonts w:ascii="Times" w:hAnsi="Times" w:cs="Times"/>
          <w:sz w:val="22"/>
          <w:szCs w:val="22"/>
        </w:rPr>
        <w:fldChar w:fldCharType="end"/>
      </w:r>
      <w:r w:rsidR="00DD293A" w:rsidRPr="00456418">
        <w:rPr>
          <w:rFonts w:ascii="Times" w:hAnsi="Times" w:cs="Times"/>
          <w:sz w:val="22"/>
          <w:szCs w:val="22"/>
        </w:rPr>
      </w:r>
      <w:r w:rsidR="00456418" w:rsidRPr="001C423E">
        <w:rPr>
          <w:rFonts w:ascii="Times" w:hAnsi="Times" w:cs="Times"/>
          <w:sz w:val="22"/>
          <w:szCs w:val="22"/>
        </w:rPr>
        <w:fldChar w:fldCharType="separate"/>
      </w:r>
      <w:r w:rsidR="00170316">
        <w:rPr>
          <w:rFonts w:ascii="Times" w:hAnsi="Times" w:cs="Times"/>
          <w:noProof/>
          <w:sz w:val="22"/>
          <w:szCs w:val="22"/>
        </w:rPr>
        <w:t>(Rodd et al., 2005b; Gennari et al., 2007)</w:t>
      </w:r>
      <w:r w:rsidR="00456418" w:rsidRPr="001C423E">
        <w:rPr>
          <w:rFonts w:ascii="Times" w:hAnsi="Times" w:cs="Times"/>
          <w:sz w:val="22"/>
          <w:szCs w:val="22"/>
        </w:rPr>
        <w:fldChar w:fldCharType="end"/>
      </w:r>
      <w:r w:rsidRPr="001C423E">
        <w:rPr>
          <w:rFonts w:ascii="Times" w:hAnsi="Times" w:cs="Times"/>
          <w:sz w:val="22"/>
          <w:szCs w:val="22"/>
        </w:rPr>
        <w:t xml:space="preserve"> and sentence</w:t>
      </w:r>
      <w:r w:rsidR="00363CF7">
        <w:rPr>
          <w:rFonts w:ascii="Times" w:hAnsi="Times" w:cs="Times"/>
          <w:sz w:val="22"/>
          <w:szCs w:val="22"/>
        </w:rPr>
        <w:t>s</w:t>
      </w:r>
      <w:r w:rsidRPr="001C423E">
        <w:rPr>
          <w:rFonts w:ascii="Times" w:hAnsi="Times" w:cs="Times"/>
          <w:sz w:val="22"/>
          <w:szCs w:val="22"/>
        </w:rPr>
        <w:t xml:space="preserve"> </w:t>
      </w:r>
      <w:r w:rsidR="00456418" w:rsidRPr="001C423E">
        <w:rPr>
          <w:rFonts w:ascii="Times" w:hAnsi="Times" w:cs="Times"/>
          <w:noProof/>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9D1F4C">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PEVuZE5vdGU+PENpdGU+PEF1dGhvcj5GcmllZGVyaWNpPC9BdXRob3I+PFllYXI+MjAwMzwvWWVh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</w:fldData>
        </w:fldChar>
      </w:r>
      <w:r w:rsidR="009D1F4C">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(Ni et al., 2000; Friederici et al., 2003; Humphries et al., 2006)</w:t>
      </w:r>
      <w:r w:rsidR="00456418" w:rsidRPr="001C423E">
        <w:rPr>
          <w:rFonts w:ascii="Times" w:hAnsi="Times" w:cs="Times"/>
          <w:noProof/>
          <w:sz w:val="22"/>
          <w:szCs w:val="22"/>
        </w:rPr>
        <w:fldChar w:fldCharType="end"/>
      </w:r>
      <w:r w:rsidRPr="001C423E">
        <w:rPr>
          <w:rFonts w:ascii="Times" w:hAnsi="Times" w:cs="Times"/>
          <w:sz w:val="22"/>
          <w:szCs w:val="22"/>
        </w:rPr>
        <w:t xml:space="preserve">.  According to one perspective, this region plays a key role in the interpretation of word meaning </w:t>
      </w:r>
      <w:r w:rsidR="00456418"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&lt;EndNote&gt;&lt;Cite&gt;&lt;Author&gt;Hickok&lt;/Author&gt;&lt;Year&gt;2007&lt;/Year&gt;&lt;RecNum&gt;1031&lt;/RecNum&gt;&lt;record&gt;&lt;rec-number&gt;1031&lt;/rec-number&gt;&lt;foreign-keys&gt;&lt;key app="EN" db-id="w5prezds705tt6ewz9rv2fteax9vfds2td2e"&gt;1031&lt;/key&gt;&lt;/foreign-keys&gt;&lt;ref-type name="Journal Article"&gt;17&lt;/ref-type&gt;&lt;contributors&gt;&lt;authors&gt;&lt;author&gt;Hickok, G.&lt;/author&gt;&lt;author&gt;Poeppel, D.&lt;/author&gt;&lt;/authors&gt;&lt;/contributors&gt;&lt;auth-address&gt;Department of Cognitive Sciences and the Center for Cognitive Neuroscience, University of California, Irvine, California 92697-5100, USA.&lt;/auth-address&gt;&lt;titles&gt;&lt;title&gt;The cortical organization of speech processing&lt;/title&gt;&lt;secondary-title&gt;Nat Rev Neurosci&lt;/secondary-title&gt;&lt;/titles&gt;&lt;periodical&gt;&lt;full-title&gt;Nat Rev Neurosci&lt;/full-title&gt;&lt;/periodical&gt;&lt;pages&gt;393-402&lt;/pages&gt;&lt;volume&gt;8&lt;/volume&gt;&lt;number&gt;5&lt;/number&gt;&lt;edition&gt;2007/04/14&lt;/edition&gt;&lt;keywords&gt;&lt;keyword&gt;*Brain Mapping&lt;/keyword&gt;&lt;keyword&gt;Cerebral Cortex/*physiology&lt;/keyword&gt;&lt;keyword&gt;Humans&lt;/keyword&gt;&lt;keyword&gt;Models, Psychological&lt;/keyword&gt;&lt;keyword&gt;Speech/*physiology&lt;/keyword&gt;&lt;keyword&gt;Verbal Behavior/*physiology&lt;/keyword&gt;&lt;/keywords&gt;&lt;dates&gt;&lt;year&gt;2007&lt;/year&gt;&lt;pub-dates&gt;&lt;date&gt;May&lt;/date&gt;&lt;/pub-dates&gt;&lt;/dates&gt;&lt;isbn&gt;1471-003X (Print)&amp;#xD;1471-003X (Linking)&lt;/isbn&gt;&lt;accession-num&gt;17431404&lt;/accession-num&gt;&lt;urls&gt;&lt;related-urls&gt;&lt;url&gt;http://www.ncbi.nlm.nih.gov/entrez/query.fcgi?cmd=Retrieve&amp;amp;db=PubMed&amp;amp;dopt=Citation&amp;amp;list_uids=17431404&lt;/url&gt;&lt;/related-urls&gt;&lt;/urls&gt;&lt;electronic-resource-num&gt;nrn2113 [pii]&amp;#xD;10.1038/nrn2113&lt;/electronic-resource-num&gt;&lt;language&gt;eng&lt;/language&gt;&lt;/record&gt;&lt;/Cite&gt;&lt;/EndNote&gt;</w:instrText>
      </w:r>
      <w:r w:rsidR="00456418" w:rsidRPr="001C423E">
        <w:rPr>
          <w:rFonts w:ascii="Times" w:hAnsi="Times" w:cs="Times"/>
          <w:sz w:val="22"/>
          <w:szCs w:val="22"/>
        </w:rPr>
        <w:fldChar w:fldCharType="separate"/>
      </w:r>
      <w:r w:rsidR="00170316">
        <w:rPr>
          <w:rFonts w:ascii="Times" w:hAnsi="Times" w:cs="Times"/>
          <w:noProof/>
          <w:sz w:val="22"/>
          <w:szCs w:val="22"/>
        </w:rPr>
        <w:t>(Hickok and Poeppel, 2007)</w:t>
      </w:r>
      <w:r w:rsidR="00456418" w:rsidRPr="001C423E">
        <w:rPr>
          <w:rFonts w:ascii="Times" w:hAnsi="Times" w:cs="Times"/>
          <w:sz w:val="22"/>
          <w:szCs w:val="22"/>
        </w:rPr>
        <w:fldChar w:fldCharType="end"/>
      </w:r>
      <w:r w:rsidRPr="001C423E">
        <w:rPr>
          <w:rFonts w:ascii="Times" w:hAnsi="Times" w:cs="Times"/>
          <w:sz w:val="22"/>
          <w:szCs w:val="22"/>
        </w:rPr>
        <w:t xml:space="preserve">.  Another view argues that </w:t>
      </w:r>
      <w:proofErr w:type="spellStart"/>
      <w:r w:rsidRPr="001C423E">
        <w:rPr>
          <w:rFonts w:ascii="Times" w:hAnsi="Times" w:cs="Times"/>
          <w:sz w:val="22"/>
          <w:szCs w:val="22"/>
        </w:rPr>
        <w:t>posterolateral</w:t>
      </w:r>
      <w:proofErr w:type="spellEnd"/>
      <w:r w:rsidRPr="001C423E">
        <w:rPr>
          <w:rFonts w:ascii="Times" w:hAnsi="Times" w:cs="Times"/>
          <w:sz w:val="22"/>
          <w:szCs w:val="22"/>
        </w:rPr>
        <w:t xml:space="preserve"> temporal cortex is a multimodal integration area that contributes to the organization of conceptual information underlying lexical representations of concepts and propositions </w:t>
      </w:r>
      <w:r w:rsidR="00456418" w:rsidRPr="001C423E">
        <w:rPr>
          <w:rFonts w:ascii="Times" w:hAnsi="Times" w:cs="Times"/>
          <w:noProof/>
          <w:sz w:val="22"/>
          <w:szCs w:val="22"/>
        </w:rPr>
        <w:fldChar w:fldCharType="begin"/>
      </w:r>
      <w:r w:rsidR="009D1F4C">
        <w:rPr>
          <w:rFonts w:ascii="Times" w:hAnsi="Times" w:cs="Times"/>
          <w:noProof/>
          <w:sz w:val="22"/>
          <w:szCs w:val="22"/>
        </w:rPr>
        <w:instrText xml:space="preserve"> ADDIN EN.CITE &lt;EndNote&gt;&lt;Cite&gt;&lt;Author&gt;Grossman&lt;/Author&gt;&lt;Year&gt;2007&lt;/Year&gt;&lt;RecNum&gt;1043&lt;/RecNum&gt;&lt;record&gt;&lt;rec-number&gt;1043&lt;/rec-number&gt;&lt;foreign-keys&gt;&lt;key app="EN" db-id="w5prezds705tt6ewz9rv2fteax9vfds2td2e"&gt;1043&lt;/key&gt;&lt;/foreign-keys&gt;&lt;ref-type name="Journal Article"&gt;17&lt;/ref-type&gt;&lt;contributors&gt;&lt;authors&gt;&lt;author&gt;Grossman, M.&lt;/author&gt;&lt;author&gt;Troiani, V.&lt;/author&gt;&lt;author&gt;Koenig, P.&lt;/author&gt;&lt;author&gt;Work, M.&lt;/author&gt;&lt;author&gt;Moore, P.&lt;/author&gt;&lt;/authors&gt;&lt;/contributors&gt;&lt;auth-address&gt;Department of Neurology - 2 Gibson, University of Pennsylvania School of Medicine, 3400 Spruce Street, Philadelphia, PA 19104-4283, USA. mgrossma@mail.med.upenn.edu&lt;/auth-address&gt;&lt;titles&gt;&lt;title&gt;How necessary are the stripes of a tiger? Diagnostic and characteristic features in an fMRI study of word meaning&lt;/title&gt;&lt;secondary-title&gt;Neuropsychologia&lt;/secondary-title&gt;&lt;/titles&gt;&lt;periodical&gt;&lt;full-title&gt;Neuropsychologia&lt;/full-title&gt;&lt;/periodical&gt;&lt;pages&gt;1055-64&lt;/pages&gt;&lt;volume&gt;45&lt;/volume&gt;&lt;number&gt;5&lt;/number&gt;&lt;edition&gt;2006/11/28&lt;/edition&gt;&lt;keywords&gt;&lt;keyword&gt;Adult&lt;/keyword&gt;&lt;keyword&gt;*Brain Mapping&lt;/keyword&gt;&lt;keyword&gt;Cerebral Cortex/*physiology&lt;/keyword&gt;&lt;keyword&gt;Comprehension/*physiology&lt;/keyword&gt;&lt;keyword&gt;Cortical Synchronization&lt;/keyword&gt;&lt;keyword&gt;Female&lt;/keyword&gt;&lt;keyword&gt;Humans&lt;/keyword&gt;&lt;keyword&gt;*Language&lt;/keyword&gt;&lt;keyword&gt;Magnetic Resonance Imaging&lt;/keyword&gt;&lt;keyword&gt;Male&lt;/keyword&gt;&lt;keyword&gt;Reference Values&lt;/keyword&gt;&lt;keyword&gt;*Semantics&lt;/keyword&gt;&lt;/keywords&gt;&lt;dates&gt;&lt;year&gt;2007&lt;/year&gt;&lt;pub-dates&gt;&lt;date&gt;Mar 14&lt;/date&gt;&lt;/pub-dates&gt;&lt;/dates&gt;&lt;isbn&gt;0028-3932 (Print)&amp;#xD;0028-3932 (Linking)&lt;/isbn&gt;&lt;accession-num&gt;17126368&lt;/accession-num&gt;&lt;urls&gt;&lt;related-urls&gt;&lt;url&gt;http://www.ncbi.nlm.nih.gov/entrez/query.fcgi?cmd=Retrieve&amp;amp;db=PubMed&amp;amp;dopt=Citation&amp;amp;list_uids=17126368&lt;/url&gt;&lt;/related-urls&gt;&lt;/urls&gt;&lt;custom2&gt;1876770&lt;/custom2&gt;&lt;electronic-resource-num&gt;S0028-3932(06)00381-2 [pii]&amp;#xD;10.1016/j.neuropsychologia.2006.09.022&lt;/electronic-resource-num&gt;&lt;language&gt;eng&lt;/language&gt;&lt;/record&gt;&lt;/Cite&gt;&lt;/EndNote&gt;</w:instrText>
      </w:r>
      <w:r w:rsidR="00456418" w:rsidRPr="001C423E">
        <w:rPr>
          <w:rFonts w:ascii="Times" w:hAnsi="Times" w:cs="Times"/>
          <w:noProof/>
          <w:sz w:val="22"/>
          <w:szCs w:val="22"/>
        </w:rPr>
        <w:fldChar w:fldCharType="separate"/>
      </w:r>
      <w:r w:rsidR="00170316">
        <w:rPr>
          <w:rFonts w:ascii="Times" w:hAnsi="Times" w:cs="Times"/>
          <w:noProof/>
          <w:sz w:val="22"/>
          <w:szCs w:val="22"/>
        </w:rPr>
        <w:t>(Grossman et al., 2007)</w:t>
      </w:r>
      <w:r w:rsidR="00456418"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A third approach asserts that </w:t>
      </w:r>
      <w:proofErr w:type="spellStart"/>
      <w:r w:rsidRPr="001C423E">
        <w:rPr>
          <w:rFonts w:ascii="Times" w:hAnsi="Times" w:cs="Times"/>
          <w:sz w:val="22"/>
          <w:szCs w:val="22"/>
        </w:rPr>
        <w:t>posterolateral</w:t>
      </w:r>
      <w:proofErr w:type="spellEnd"/>
      <w:r w:rsidRPr="001C423E">
        <w:rPr>
          <w:rFonts w:ascii="Times" w:hAnsi="Times" w:cs="Times"/>
          <w:sz w:val="22"/>
          <w:szCs w:val="22"/>
        </w:rPr>
        <w:t xml:space="preserve"> temporal cortex is specifically implicated in lexical selection rather than conceptual processing per se </w:t>
      </w:r>
      <w:r w:rsidR="00456418" w:rsidRPr="001C423E">
        <w:rPr>
          <w:rFonts w:ascii="Times" w:hAnsi="Times" w:cs="Times"/>
          <w:sz w:val="22"/>
          <w:szCs w:val="22"/>
        </w:rPr>
        <w:fldChar w:fldCharType="begin">
          <w:fldData xml:space="preserve">PEVuZE5vdGU+PENpdGU+PEF1dGhvcj5JbmRlZnJleTwvQXV0aG9yPjxZZWFyPjIwMDQ8L1llYXI+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==
</w:fldData>
        </w:fldChar>
      </w:r>
      <w:r w:rsidR="009D1F4C">
        <w:rPr>
          <w:rFonts w:ascii="Times" w:hAnsi="Times" w:cs="Times"/>
          <w:sz w:val="22"/>
          <w:szCs w:val="22"/>
        </w:rPr>
        <w:instrText xml:space="preserve"> ADDIN EN.CITE </w:instrText>
      </w:r>
      <w:r w:rsidR="00456418">
        <w:rPr>
          <w:rFonts w:ascii="Times" w:hAnsi="Times" w:cs="Times"/>
          <w:sz w:val="22"/>
          <w:szCs w:val="22"/>
        </w:rPr>
        <w:fldChar w:fldCharType="begin">
          <w:fldData xml:space="preserve">PEVuZE5vdGU+PENpdGU+PEF1dGhvcj5JbmRlZnJleTwvQXV0aG9yPjxZZWFyPjIwMDQ8L1llYXI+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==
</w:fldData>
        </w:fldChar>
      </w:r>
      <w:r w:rsidR="009D1F4C">
        <w:rPr>
          <w:rFonts w:ascii="Times" w:hAnsi="Times" w:cs="Times"/>
          <w:sz w:val="22"/>
          <w:szCs w:val="22"/>
        </w:rPr>
        <w:instrText xml:space="preserve"> ADDIN EN.CITE.DATA </w:instrText>
      </w:r>
      <w:r w:rsidR="00DD293A" w:rsidRPr="00456418">
        <w:rPr>
          <w:rFonts w:ascii="Times" w:hAnsi="Times" w:cs="Times"/>
          <w:sz w:val="22"/>
          <w:szCs w:val="22"/>
        </w:rPr>
      </w:r>
      <w:r w:rsidR="00456418">
        <w:rPr>
          <w:rFonts w:ascii="Times" w:hAnsi="Times" w:cs="Times"/>
          <w:sz w:val="22"/>
          <w:szCs w:val="22"/>
        </w:rPr>
        <w:fldChar w:fldCharType="end"/>
      </w:r>
      <w:r w:rsidR="00DD293A" w:rsidRPr="00456418">
        <w:rPr>
          <w:rFonts w:ascii="Times" w:hAnsi="Times" w:cs="Times"/>
          <w:sz w:val="22"/>
          <w:szCs w:val="22"/>
        </w:rPr>
      </w:r>
      <w:r w:rsidR="00456418" w:rsidRPr="001C423E">
        <w:rPr>
          <w:rFonts w:ascii="Times" w:hAnsi="Times" w:cs="Times"/>
          <w:sz w:val="22"/>
          <w:szCs w:val="22"/>
        </w:rPr>
        <w:fldChar w:fldCharType="separate"/>
      </w:r>
      <w:r w:rsidR="00170316">
        <w:rPr>
          <w:rFonts w:ascii="Times" w:hAnsi="Times" w:cs="Times"/>
          <w:noProof/>
          <w:sz w:val="22"/>
          <w:szCs w:val="22"/>
        </w:rPr>
        <w:t>(Indefrey and Levelt, 2004; Kemeny et al., 2006)</w:t>
      </w:r>
      <w:r w:rsidR="00456418" w:rsidRPr="001C423E">
        <w:rPr>
          <w:rFonts w:ascii="Times" w:hAnsi="Times" w:cs="Times"/>
          <w:sz w:val="22"/>
          <w:szCs w:val="22"/>
        </w:rPr>
        <w:fldChar w:fldCharType="end"/>
      </w:r>
      <w:r w:rsidRPr="001C423E">
        <w:rPr>
          <w:rFonts w:ascii="Times" w:hAnsi="Times" w:cs="Times"/>
          <w:sz w:val="22"/>
          <w:szCs w:val="22"/>
        </w:rPr>
        <w:t xml:space="preserve">.  Regardless of the specific role that </w:t>
      </w:r>
      <w:proofErr w:type="spellStart"/>
      <w:r w:rsidRPr="001C423E">
        <w:rPr>
          <w:rFonts w:ascii="Times" w:hAnsi="Times" w:cs="Times"/>
          <w:sz w:val="22"/>
          <w:szCs w:val="22"/>
        </w:rPr>
        <w:t>posterolateral</w:t>
      </w:r>
      <w:proofErr w:type="spellEnd"/>
      <w:r w:rsidRPr="001C423E">
        <w:rPr>
          <w:rFonts w:ascii="Times" w:hAnsi="Times" w:cs="Times"/>
          <w:sz w:val="22"/>
          <w:szCs w:val="22"/>
        </w:rPr>
        <w:t xml:space="preserve"> temporal cortex plays in lexical semantic processing, our observation of increased activation in this region in all contexts may be related to </w:t>
      </w:r>
      <w:proofErr w:type="spellStart"/>
      <w:r w:rsidRPr="001C423E">
        <w:rPr>
          <w:rFonts w:ascii="Times" w:hAnsi="Times" w:cs="Times"/>
          <w:sz w:val="22"/>
          <w:szCs w:val="22"/>
        </w:rPr>
        <w:t>upregulation</w:t>
      </w:r>
      <w:proofErr w:type="spellEnd"/>
      <w:r w:rsidRPr="001C423E">
        <w:rPr>
          <w:rFonts w:ascii="Times" w:hAnsi="Times" w:cs="Times"/>
          <w:sz w:val="22"/>
          <w:szCs w:val="22"/>
        </w:rPr>
        <w:t xml:space="preserve"> of a portion of the core language processing network that helps establish word meaning.</w:t>
      </w:r>
    </w:p>
    <w:p w:rsidR="004905A0" w:rsidRPr="004905A0" w:rsidRDefault="004905A0" w:rsidP="004905A0">
      <w:pPr>
        <w:spacing w:line="480" w:lineRule="auto"/>
        <w:rPr>
          <w:rFonts w:ascii="Times" w:hAnsi="Times" w:cs="Times"/>
          <w:i/>
          <w:sz w:val="22"/>
          <w:szCs w:val="22"/>
        </w:rPr>
      </w:pPr>
    </w:p>
    <w:p w:rsidR="00FF1BB9" w:rsidDel="006F4FEF" w:rsidRDefault="0053544A">
      <w:pPr>
        <w:spacing w:line="480" w:lineRule="auto"/>
        <w:rPr>
          <w:del w:id="84" w:author="Corey McMillan" w:date="2011-03-16T13:32:00Z"/>
          <w:rFonts w:ascii="Times" w:hAnsi="Times" w:cs="Times"/>
          <w:i/>
          <w:sz w:val="22"/>
          <w:szCs w:val="22"/>
        </w:rPr>
      </w:pPr>
      <w:del w:id="85" w:author="Corey McMillan" w:date="2011-03-16T13:32:00Z">
        <w:r w:rsidRPr="0053544A" w:rsidDel="006F4FEF">
          <w:rPr>
            <w:rFonts w:ascii="Times" w:hAnsi="Times" w:cs="Times"/>
            <w:i/>
            <w:sz w:val="22"/>
            <w:szCs w:val="22"/>
          </w:rPr>
          <w:delText>Inferior frontal cortex (IFC)</w:delText>
        </w:r>
      </w:del>
    </w:p>
    <w:p w:rsidR="008073B8" w:rsidDel="006F4FEF" w:rsidRDefault="00DF0A9E" w:rsidP="009C41F1">
      <w:pPr>
        <w:spacing w:line="480" w:lineRule="auto"/>
        <w:ind w:firstLine="720"/>
        <w:rPr>
          <w:del w:id="86" w:author="Corey McMillan" w:date="2011-03-16T13:32:00Z"/>
          <w:rFonts w:ascii="Times" w:hAnsi="Times" w:cs="Times"/>
          <w:sz w:val="22"/>
          <w:szCs w:val="22"/>
        </w:rPr>
      </w:pPr>
      <w:del w:id="87" w:author="Corey McMillan" w:date="2011-03-16T13:32:00Z">
        <w:r w:rsidDel="006F4FEF">
          <w:rPr>
            <w:rFonts w:ascii="Times" w:hAnsi="Times" w:cs="Times"/>
            <w:sz w:val="22"/>
            <w:szCs w:val="22"/>
          </w:rPr>
          <w:delText xml:space="preserve">Readers recruited </w:delText>
        </w:r>
        <w:r w:rsidR="005F783E" w:rsidRPr="001C423E" w:rsidDel="006F4FEF">
          <w:rPr>
            <w:rFonts w:ascii="Times" w:hAnsi="Times" w:cs="Times"/>
            <w:sz w:val="22"/>
            <w:szCs w:val="22"/>
          </w:rPr>
          <w:delText>IFC</w:delText>
        </w:r>
        <w:r w:rsidDel="006F4FEF">
          <w:rPr>
            <w:rFonts w:ascii="Times" w:hAnsi="Times" w:cs="Times"/>
            <w:sz w:val="22"/>
            <w:szCs w:val="22"/>
          </w:rPr>
          <w:delText xml:space="preserve"> in both homonym contexts and </w:delText>
        </w:r>
        <w:r w:rsidR="00864ABF" w:rsidDel="006F4FEF">
          <w:rPr>
            <w:rFonts w:ascii="Times" w:hAnsi="Times" w:cs="Times"/>
            <w:sz w:val="22"/>
            <w:szCs w:val="22"/>
          </w:rPr>
          <w:delText xml:space="preserve">recruitment of </w:delText>
        </w:r>
        <w:r w:rsidDel="006F4FEF">
          <w:rPr>
            <w:rFonts w:ascii="Times" w:hAnsi="Times" w:cs="Times"/>
            <w:sz w:val="22"/>
            <w:szCs w:val="22"/>
          </w:rPr>
          <w:delText xml:space="preserve">this region </w:delText>
        </w:r>
        <w:r w:rsidR="004905A0" w:rsidDel="006F4FEF">
          <w:rPr>
            <w:rFonts w:ascii="Times" w:hAnsi="Times" w:cs="Times"/>
            <w:sz w:val="22"/>
            <w:szCs w:val="22"/>
          </w:rPr>
          <w:delText xml:space="preserve">has </w:delText>
        </w:r>
        <w:r w:rsidDel="006F4FEF">
          <w:rPr>
            <w:rFonts w:ascii="Times" w:hAnsi="Times" w:cs="Times"/>
            <w:sz w:val="22"/>
            <w:szCs w:val="22"/>
          </w:rPr>
          <w:delText xml:space="preserve">previously </w:delText>
        </w:r>
        <w:r w:rsidR="004905A0" w:rsidDel="006F4FEF">
          <w:rPr>
            <w:rFonts w:ascii="Times" w:hAnsi="Times" w:cs="Times"/>
            <w:sz w:val="22"/>
            <w:szCs w:val="22"/>
          </w:rPr>
          <w:delText xml:space="preserve">been </w:delText>
        </w:r>
        <w:r w:rsidR="00864ABF" w:rsidDel="006F4FEF">
          <w:rPr>
            <w:rFonts w:ascii="Times" w:hAnsi="Times" w:cs="Times"/>
            <w:sz w:val="22"/>
            <w:szCs w:val="22"/>
          </w:rPr>
          <w:delText>reported in other investigations on</w:delText>
        </w:r>
        <w:r w:rsidR="004905A0" w:rsidDel="006F4FEF">
          <w:rPr>
            <w:rFonts w:ascii="Times" w:hAnsi="Times" w:cs="Times"/>
            <w:sz w:val="22"/>
            <w:szCs w:val="22"/>
          </w:rPr>
          <w:delText xml:space="preserve"> homonym compr</w:delText>
        </w:r>
        <w:r w:rsidR="00864ABF" w:rsidDel="006F4FEF">
          <w:rPr>
            <w:rFonts w:ascii="Times" w:hAnsi="Times" w:cs="Times"/>
            <w:sz w:val="22"/>
            <w:szCs w:val="22"/>
          </w:rPr>
          <w:delText>e</w:delText>
        </w:r>
        <w:r w:rsidR="004905A0" w:rsidDel="006F4FEF">
          <w:rPr>
            <w:rFonts w:ascii="Times" w:hAnsi="Times" w:cs="Times"/>
            <w:sz w:val="22"/>
            <w:szCs w:val="22"/>
          </w:rPr>
          <w:delText>hension</w:delText>
        </w:r>
        <w:r w:rsidR="00864ABF" w:rsidDel="006F4FEF">
          <w:rPr>
            <w:rFonts w:ascii="Times" w:hAnsi="Times" w:cs="Times"/>
            <w:sz w:val="22"/>
            <w:szCs w:val="22"/>
          </w:rPr>
          <w:delText xml:space="preserve"> </w:delText>
        </w:r>
        <w:r w:rsidR="00456418" w:rsidDel="006F4FEF">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bD48L3JlbGF0ZWQtdXJscz48L3VybHM+PC9yZWNvcmQ+PC9DaXRlPjxDaXRlPjxBdXRob3I+QmVk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</w:fldData>
          </w:fldChar>
        </w:r>
        <w:r w:rsidR="002C77B1" w:rsidDel="006F4FEF">
          <w:rPr>
            <w:rFonts w:ascii="Times" w:hAnsi="Times" w:cs="Times"/>
            <w:sz w:val="22"/>
            <w:szCs w:val="22"/>
          </w:rPr>
          <w:delInstrText xml:space="preserve"> ADDIN EN.CITE </w:delInstrText>
        </w:r>
        <w:r w:rsidR="00456418" w:rsidDel="006F4FEF">
          <w:rPr>
            <w:rFonts w:ascii="Times" w:hAnsi="Times" w:cs="Times"/>
            <w:sz w:val="22"/>
            <w:szCs w:val="22"/>
          </w:rPr>
          <w:fldChar w:fldCharType="begin">
            <w:fldData xml:space="preserve">PEVuZE5vdGU+PENpdGU+PEF1dGhvcj5HcmluZHJvZDwvQXV0aG9yPjxZZWFyPjIwMDg8L1llYXI+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</w:fldData>
          </w:fldChar>
        </w:r>
        <w:r w:rsidR="002C77B1" w:rsidDel="006F4FEF">
          <w:rPr>
            <w:rFonts w:ascii="Times" w:hAnsi="Times" w:cs="Times"/>
            <w:sz w:val="22"/>
            <w:szCs w:val="22"/>
          </w:rPr>
          <w:delInstrText xml:space="preserve"> ADDIN EN.CITE.DATA </w:delInstrText>
        </w:r>
        <w:r w:rsidR="00DD293A" w:rsidRPr="00456418" w:rsidDel="006F4FEF">
          <w:rPr>
            <w:rFonts w:ascii="Times" w:hAnsi="Times" w:cs="Times"/>
            <w:sz w:val="22"/>
            <w:szCs w:val="22"/>
          </w:rPr>
        </w:r>
        <w:r w:rsidR="00456418" w:rsidDel="006F4FEF">
          <w:rPr>
            <w:rFonts w:ascii="Times" w:hAnsi="Times" w:cs="Times"/>
            <w:sz w:val="22"/>
            <w:szCs w:val="22"/>
          </w:rPr>
          <w:fldChar w:fldCharType="end"/>
        </w:r>
        <w:r w:rsidR="00DD293A" w:rsidRPr="00456418" w:rsidDel="006F4FEF">
          <w:rPr>
            <w:rFonts w:ascii="Times" w:hAnsi="Times" w:cs="Times"/>
            <w:sz w:val="22"/>
            <w:szCs w:val="22"/>
          </w:rPr>
        </w:r>
        <w:r w:rsidR="00456418" w:rsidDel="006F4FEF">
          <w:rPr>
            <w:rFonts w:ascii="Times" w:hAnsi="Times" w:cs="Times"/>
            <w:sz w:val="22"/>
            <w:szCs w:val="22"/>
          </w:rPr>
          <w:fldChar w:fldCharType="separate"/>
        </w:r>
        <w:r w:rsidR="00170316" w:rsidDel="006F4FEF">
          <w:rPr>
            <w:rFonts w:ascii="Times" w:hAnsi="Times" w:cs="Times"/>
            <w:noProof/>
            <w:sz w:val="22"/>
            <w:szCs w:val="22"/>
          </w:rPr>
          <w:delText>(Rodd et al., 2005a; Mason and Just, 2007; Zempleni et al., 2007a; Bedny et al., 2008; Grindrod et al., 2008a; Whitney et al., 2009)</w:delText>
        </w:r>
        <w:r w:rsidR="00456418" w:rsidDel="006F4FEF">
          <w:rPr>
            <w:rFonts w:ascii="Times" w:hAnsi="Times" w:cs="Times"/>
            <w:sz w:val="22"/>
            <w:szCs w:val="22"/>
          </w:rPr>
          <w:fldChar w:fldCharType="end"/>
        </w:r>
        <w:r w:rsidR="0079187C" w:rsidDel="006F4FEF">
          <w:rPr>
            <w:rFonts w:ascii="Times" w:hAnsi="Times" w:cs="Times"/>
            <w:sz w:val="22"/>
            <w:szCs w:val="22"/>
          </w:rPr>
          <w:delText>.</w:delText>
        </w:r>
        <w:r w:rsidR="008073B8" w:rsidDel="006F4FEF">
          <w:rPr>
            <w:rFonts w:ascii="Times" w:hAnsi="Times" w:cs="Times"/>
            <w:sz w:val="22"/>
            <w:szCs w:val="22"/>
          </w:rPr>
          <w:delText xml:space="preserve">  </w:delText>
        </w:r>
        <w:r w:rsidR="005F783E" w:rsidRPr="001C423E" w:rsidDel="006F4FEF">
          <w:rPr>
            <w:rFonts w:ascii="Times" w:hAnsi="Times" w:cs="Times"/>
            <w:sz w:val="22"/>
            <w:szCs w:val="22"/>
          </w:rPr>
          <w:delText>IFC</w:delText>
        </w:r>
        <w:r w:rsidR="008073B8" w:rsidDel="006F4FEF">
          <w:rPr>
            <w:rFonts w:ascii="Times" w:hAnsi="Times" w:cs="Times"/>
            <w:sz w:val="22"/>
            <w:szCs w:val="22"/>
          </w:rPr>
          <w:delText xml:space="preserve"> </w:delText>
        </w:r>
        <w:r w:rsidR="005F783E" w:rsidRPr="001C423E" w:rsidDel="006F4FEF">
          <w:rPr>
            <w:rFonts w:ascii="Times" w:hAnsi="Times" w:cs="Times"/>
            <w:sz w:val="22"/>
            <w:szCs w:val="22"/>
          </w:rPr>
          <w:delText xml:space="preserve">may play a role in the process of selecting one item from among several available alternatives </w:delText>
        </w:r>
        <w:r w:rsidR="00456418" w:rsidRPr="001C423E" w:rsidDel="006F4FEF">
          <w:rPr>
            <w:rFonts w:ascii="Times" w:hAnsi="Times" w:cs="Times"/>
            <w:sz w:val="22"/>
            <w:szCs w:val="22"/>
          </w:rPr>
          <w:fldChar w:fldCharType="begin">
            <w:fldData xml:space="preserve">PEVuZE5vdGU+PENpdGU+PEF1dGhvcj5Cb3R2aW5pY2s8L0F1dGhvcj48WWVhcj4xOTk5PC9ZZWFy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=
</w:fldData>
          </w:fldChar>
        </w:r>
        <w:r w:rsidR="009D1F4C" w:rsidDel="006F4FEF">
          <w:rPr>
            <w:rFonts w:ascii="Times" w:hAnsi="Times" w:cs="Times"/>
            <w:sz w:val="22"/>
            <w:szCs w:val="22"/>
          </w:rPr>
          <w:delInstrText xml:space="preserve"> ADDIN EN.CITE </w:delInstrText>
        </w:r>
        <w:r w:rsidR="00456418" w:rsidDel="006F4FEF">
          <w:rPr>
            <w:rFonts w:ascii="Times" w:hAnsi="Times" w:cs="Times"/>
            <w:sz w:val="22"/>
            <w:szCs w:val="22"/>
          </w:rPr>
          <w:fldChar w:fldCharType="begin">
            <w:fldData xml:space="preserve">PEVuZE5vdGU+PENpdGU+PEF1dGhvcj5Cb3R2aW5pY2s8L0F1dGhvcj48WWVhcj4xOTk5PC9ZZWFy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=
</w:fldData>
          </w:fldChar>
        </w:r>
        <w:r w:rsidR="009D1F4C" w:rsidDel="006F4FEF">
          <w:rPr>
            <w:rFonts w:ascii="Times" w:hAnsi="Times" w:cs="Times"/>
            <w:sz w:val="22"/>
            <w:szCs w:val="22"/>
          </w:rPr>
          <w:delInstrText xml:space="preserve"> ADDIN EN.CITE.DATA </w:delInstrText>
        </w:r>
        <w:r w:rsidR="00DD293A" w:rsidRPr="00456418" w:rsidDel="006F4FEF">
          <w:rPr>
            <w:rFonts w:ascii="Times" w:hAnsi="Times" w:cs="Times"/>
            <w:sz w:val="22"/>
            <w:szCs w:val="22"/>
          </w:rPr>
        </w:r>
        <w:r w:rsidR="00456418" w:rsidDel="006F4FEF">
          <w:rPr>
            <w:rFonts w:ascii="Times" w:hAnsi="Times" w:cs="Times"/>
            <w:sz w:val="22"/>
            <w:szCs w:val="22"/>
          </w:rPr>
          <w:fldChar w:fldCharType="end"/>
        </w:r>
        <w:r w:rsidR="00DD293A" w:rsidRPr="00456418" w:rsidDel="006F4FEF">
          <w:rPr>
            <w:rFonts w:ascii="Times" w:hAnsi="Times" w:cs="Times"/>
            <w:sz w:val="22"/>
            <w:szCs w:val="22"/>
          </w:rPr>
        </w:r>
        <w:r w:rsidR="00456418" w:rsidRPr="001C423E" w:rsidDel="006F4FEF">
          <w:rPr>
            <w:rFonts w:ascii="Times" w:hAnsi="Times" w:cs="Times"/>
            <w:sz w:val="22"/>
            <w:szCs w:val="22"/>
          </w:rPr>
          <w:fldChar w:fldCharType="separate"/>
        </w:r>
        <w:r w:rsidR="00170316" w:rsidDel="006F4FEF">
          <w:rPr>
            <w:rFonts w:ascii="Times" w:hAnsi="Times" w:cs="Times"/>
            <w:noProof/>
            <w:sz w:val="22"/>
            <w:szCs w:val="22"/>
          </w:rPr>
          <w:delText>(Botvinick et al., 1999; Carter et al., 2000)</w:delText>
        </w:r>
        <w:r w:rsidR="00456418" w:rsidRPr="001C423E" w:rsidDel="006F4FEF">
          <w:rPr>
            <w:rFonts w:ascii="Times" w:hAnsi="Times" w:cs="Times"/>
            <w:sz w:val="22"/>
            <w:szCs w:val="22"/>
          </w:rPr>
          <w:fldChar w:fldCharType="end"/>
        </w:r>
        <w:r w:rsidR="005F783E" w:rsidRPr="001C423E" w:rsidDel="006F4FEF">
          <w:rPr>
            <w:rFonts w:ascii="Times" w:hAnsi="Times" w:cs="Times"/>
            <w:sz w:val="22"/>
            <w:szCs w:val="22"/>
          </w:rPr>
          <w:delText xml:space="preserve">, and IFC may specifically be involved in selecting among semantic alternatives </w:delText>
        </w:r>
        <w:r w:rsidR="00456418" w:rsidDel="006F4FEF">
          <w:rPr>
            <w:rFonts w:ascii="Times" w:hAnsi="Times" w:cs="Times"/>
            <w:sz w:val="22"/>
            <w:szCs w:val="22"/>
          </w:rPr>
          <w:fldChar w:fldCharType="begin">
            <w:fldData xml:space="preserve">PEVuZE5vdGU+PENpdGU+PEF1dGhvcj5CYWRyZTwvQXV0aG9yPjxZZWFyPjIwMDU8L1llYXI+PFJl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</w:fldData>
          </w:fldChar>
        </w:r>
        <w:r w:rsidR="009D1F4C" w:rsidDel="006F4FEF">
          <w:rPr>
            <w:rFonts w:ascii="Times" w:hAnsi="Times" w:cs="Times"/>
            <w:sz w:val="22"/>
            <w:szCs w:val="22"/>
          </w:rPr>
          <w:delInstrText xml:space="preserve"> ADDIN EN.CITE </w:delInstrText>
        </w:r>
        <w:r w:rsidR="00456418" w:rsidDel="006F4FEF">
          <w:rPr>
            <w:rFonts w:ascii="Times" w:hAnsi="Times" w:cs="Times"/>
            <w:sz w:val="22"/>
            <w:szCs w:val="22"/>
          </w:rPr>
          <w:fldChar w:fldCharType="begin">
            <w:fldData xml:space="preserve">PEVuZE5vdGU+PENpdGU+PEF1dGhvcj5CYWRyZTwvQXV0aG9yPjxZZWFyPjIwMDU8L1llYXI+PFJl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</w:fldData>
          </w:fldChar>
        </w:r>
        <w:r w:rsidR="009D1F4C" w:rsidDel="006F4FEF">
          <w:rPr>
            <w:rFonts w:ascii="Times" w:hAnsi="Times" w:cs="Times"/>
            <w:sz w:val="22"/>
            <w:szCs w:val="22"/>
          </w:rPr>
          <w:delInstrText xml:space="preserve"> ADDIN EN.CITE.DATA </w:delInstrText>
        </w:r>
        <w:r w:rsidR="00DD293A" w:rsidRPr="00456418" w:rsidDel="006F4FEF">
          <w:rPr>
            <w:rFonts w:ascii="Times" w:hAnsi="Times" w:cs="Times"/>
            <w:sz w:val="22"/>
            <w:szCs w:val="22"/>
          </w:rPr>
        </w:r>
        <w:r w:rsidR="00456418" w:rsidDel="006F4FEF">
          <w:rPr>
            <w:rFonts w:ascii="Times" w:hAnsi="Times" w:cs="Times"/>
            <w:sz w:val="22"/>
            <w:szCs w:val="22"/>
          </w:rPr>
          <w:fldChar w:fldCharType="end"/>
        </w:r>
        <w:r w:rsidR="00DD293A" w:rsidRPr="00456418" w:rsidDel="006F4FEF">
          <w:rPr>
            <w:rFonts w:ascii="Times" w:hAnsi="Times" w:cs="Times"/>
            <w:sz w:val="22"/>
            <w:szCs w:val="22"/>
          </w:rPr>
        </w:r>
        <w:r w:rsidR="00456418" w:rsidDel="006F4FEF">
          <w:rPr>
            <w:rFonts w:ascii="Times" w:hAnsi="Times" w:cs="Times"/>
            <w:sz w:val="22"/>
            <w:szCs w:val="22"/>
          </w:rPr>
          <w:fldChar w:fldCharType="separate"/>
        </w:r>
        <w:r w:rsidR="00170316" w:rsidDel="006F4FEF">
          <w:rPr>
            <w:rFonts w:ascii="Times" w:hAnsi="Times" w:cs="Times"/>
            <w:noProof/>
            <w:sz w:val="22"/>
            <w:szCs w:val="22"/>
          </w:rPr>
          <w:delText>(Thompson-Schill et al., 1997b; Wagner et al., 2001; Badre et al., 2005; Grindrod et al., 2008b; Bilenko et al., 2009)</w:delText>
        </w:r>
        <w:r w:rsidR="00456418" w:rsidDel="006F4FEF">
          <w:rPr>
            <w:rFonts w:ascii="Times" w:hAnsi="Times" w:cs="Times"/>
            <w:sz w:val="22"/>
            <w:szCs w:val="22"/>
          </w:rPr>
          <w:fldChar w:fldCharType="end"/>
        </w:r>
        <w:r w:rsidR="005F783E" w:rsidRPr="001C423E" w:rsidDel="006F4FEF">
          <w:rPr>
            <w:rFonts w:ascii="Times" w:hAnsi="Times" w:cs="Times"/>
            <w:sz w:val="22"/>
            <w:szCs w:val="22"/>
          </w:rPr>
          <w:delText xml:space="preserve">.  Since our experimental task requires participants to make a response selection between a homonym </w:delText>
        </w:r>
        <w:r w:rsidR="00B85490" w:rsidDel="006F4FEF">
          <w:rPr>
            <w:rFonts w:ascii="Times" w:hAnsi="Times" w:cs="Times"/>
            <w:sz w:val="22"/>
            <w:szCs w:val="22"/>
          </w:rPr>
          <w:delText>and</w:delText>
        </w:r>
        <w:r w:rsidR="00B85490" w:rsidRPr="001C423E" w:rsidDel="006F4FEF">
          <w:rPr>
            <w:rFonts w:ascii="Times" w:hAnsi="Times" w:cs="Times"/>
            <w:sz w:val="22"/>
            <w:szCs w:val="22"/>
          </w:rPr>
          <w:delText xml:space="preserve"> </w:delText>
        </w:r>
        <w:r w:rsidR="005F783E" w:rsidRPr="001C423E" w:rsidDel="006F4FEF">
          <w:rPr>
            <w:rFonts w:ascii="Times" w:hAnsi="Times" w:cs="Times"/>
            <w:sz w:val="22"/>
            <w:szCs w:val="22"/>
          </w:rPr>
          <w:delText>an unambiguous alternative</w:delText>
        </w:r>
        <w:r w:rsidR="00B85490" w:rsidDel="006F4FEF">
          <w:rPr>
            <w:rFonts w:ascii="Times" w:hAnsi="Times" w:cs="Times"/>
            <w:sz w:val="22"/>
            <w:szCs w:val="22"/>
          </w:rPr>
          <w:delText xml:space="preserve"> that shares one of the meanings of the homonym</w:delText>
        </w:r>
        <w:r w:rsidR="005F783E" w:rsidRPr="001C423E" w:rsidDel="006F4FEF">
          <w:rPr>
            <w:rFonts w:ascii="Times" w:hAnsi="Times" w:cs="Times"/>
            <w:sz w:val="22"/>
            <w:szCs w:val="22"/>
          </w:rPr>
          <w:delText>, our observed pattern of activation is consistent with the claims that these regions support response selection.</w:delText>
        </w:r>
        <w:r w:rsidR="009C41F1" w:rsidDel="006F4FEF">
          <w:rPr>
            <w:rFonts w:ascii="Times" w:hAnsi="Times" w:cs="Times"/>
            <w:sz w:val="22"/>
            <w:szCs w:val="22"/>
          </w:rPr>
          <w:delText xml:space="preserve">  </w:delText>
        </w:r>
        <w:r w:rsidR="008073B8" w:rsidDel="006F4FEF">
          <w:rPr>
            <w:rFonts w:ascii="Times" w:hAnsi="Times" w:cs="Times"/>
            <w:sz w:val="22"/>
            <w:szCs w:val="22"/>
          </w:rPr>
          <w:delText xml:space="preserve">Critically, however, our direct subtraction of subordinate minus dominant context did not reveal recruitment of IFC.  This finding is not consistent with </w:delText>
        </w:r>
        <w:r w:rsidR="00782629" w:rsidDel="006F4FEF">
          <w:rPr>
            <w:rFonts w:ascii="Times" w:hAnsi="Times" w:cs="Times"/>
            <w:sz w:val="22"/>
            <w:szCs w:val="22"/>
          </w:rPr>
          <w:delText xml:space="preserve">previous studies demonstrating greater IFC recruitment for a subordinate relative to a dominant context. </w:delText>
        </w:r>
      </w:del>
    </w:p>
    <w:p w:rsidR="009C41F1" w:rsidRPr="001C423E" w:rsidDel="006F4FEF" w:rsidRDefault="009C41F1" w:rsidP="009C41F1">
      <w:pPr>
        <w:spacing w:line="480" w:lineRule="auto"/>
        <w:ind w:firstLine="720"/>
        <w:rPr>
          <w:del w:id="88" w:author="Corey McMillan" w:date="2011-03-16T13:32:00Z"/>
          <w:rFonts w:ascii="Times" w:hAnsi="Times" w:cs="Times"/>
          <w:sz w:val="22"/>
          <w:szCs w:val="22"/>
        </w:rPr>
      </w:pPr>
    </w:p>
    <w:p w:rsidR="005F783E" w:rsidRPr="001C423E" w:rsidRDefault="005F783E">
      <w:pPr>
        <w:spacing w:line="480" w:lineRule="auto"/>
        <w:rPr>
          <w:rFonts w:ascii="Times" w:hAnsi="Times" w:cs="Times"/>
          <w:sz w:val="22"/>
          <w:szCs w:val="22"/>
        </w:rPr>
      </w:pPr>
      <w:proofErr w:type="spellStart"/>
      <w:r w:rsidRPr="001C423E">
        <w:rPr>
          <w:rFonts w:ascii="Times" w:hAnsi="Times" w:cs="Times"/>
          <w:i/>
          <w:iCs/>
          <w:sz w:val="22"/>
          <w:szCs w:val="22"/>
        </w:rPr>
        <w:t>D</w:t>
      </w:r>
      <w:r w:rsidR="00401E2F">
        <w:rPr>
          <w:rFonts w:ascii="Times" w:hAnsi="Times" w:cs="Times"/>
          <w:i/>
          <w:iCs/>
          <w:sz w:val="22"/>
          <w:szCs w:val="22"/>
        </w:rPr>
        <w:t>orsolateral</w:t>
      </w:r>
      <w:proofErr w:type="spellEnd"/>
      <w:r w:rsidR="00401E2F">
        <w:rPr>
          <w:rFonts w:ascii="Times" w:hAnsi="Times" w:cs="Times"/>
          <w:i/>
          <w:iCs/>
          <w:sz w:val="22"/>
          <w:szCs w:val="22"/>
        </w:rPr>
        <w:t xml:space="preserve"> prefrontal cortex (DLPFC)</w:t>
      </w:r>
    </w:p>
    <w:p w:rsidR="00401E2F" w:rsidRPr="001C423E" w:rsidRDefault="00401E2F" w:rsidP="00401E2F">
      <w:pPr>
        <w:spacing w:line="480" w:lineRule="auto"/>
        <w:ind w:firstLine="720"/>
        <w:rPr>
          <w:rFonts w:ascii="Times" w:hAnsi="Times" w:cs="Times"/>
          <w:sz w:val="22"/>
          <w:szCs w:val="22"/>
        </w:rPr>
      </w:pPr>
      <w:r>
        <w:rPr>
          <w:rFonts w:ascii="Times" w:hAnsi="Times" w:cs="Times"/>
          <w:sz w:val="22"/>
          <w:szCs w:val="22"/>
        </w:rPr>
        <w:t xml:space="preserve">We observed that DLPFC was </w:t>
      </w:r>
      <w:ins w:id="89" w:author="Corey McMillan" w:date="2011-03-16T13:32:00Z">
        <w:r w:rsidR="006F4FEF">
          <w:rPr>
            <w:rFonts w:ascii="Times" w:hAnsi="Times" w:cs="Times"/>
            <w:sz w:val="22"/>
            <w:szCs w:val="22"/>
          </w:rPr>
          <w:t xml:space="preserve">parametrically </w:t>
        </w:r>
      </w:ins>
      <w:r>
        <w:rPr>
          <w:rFonts w:ascii="Times" w:hAnsi="Times" w:cs="Times"/>
          <w:sz w:val="22"/>
          <w:szCs w:val="22"/>
        </w:rPr>
        <w:t xml:space="preserve">recruited </w:t>
      </w:r>
      <w:del w:id="90" w:author="Corey McMillan" w:date="2011-03-16T13:32:00Z">
        <w:r w:rsidDel="006F4FEF">
          <w:rPr>
            <w:rFonts w:ascii="Times" w:hAnsi="Times" w:cs="Times"/>
            <w:sz w:val="22"/>
            <w:szCs w:val="22"/>
          </w:rPr>
          <w:delText>for the subordinate compared to dominant</w:delText>
        </w:r>
      </w:del>
      <w:ins w:id="91" w:author="Corey McMillan" w:date="2011-03-16T13:32:00Z">
        <w:r w:rsidR="006F4FEF">
          <w:rPr>
            <w:rFonts w:ascii="Times" w:hAnsi="Times" w:cs="Times"/>
            <w:sz w:val="22"/>
            <w:szCs w:val="22"/>
          </w:rPr>
          <w:t xml:space="preserve">to support increased preference for a homonym’s meaning.  </w:t>
        </w:r>
      </w:ins>
      <w:del w:id="92" w:author="Corey McMillan" w:date="2011-03-16T13:32:00Z">
        <w:r w:rsidDel="006F4FEF">
          <w:rPr>
            <w:rFonts w:ascii="Times" w:hAnsi="Times" w:cs="Times"/>
            <w:sz w:val="22"/>
            <w:szCs w:val="22"/>
          </w:rPr>
          <w:delText xml:space="preserve"> context and that individuals who appreciated both homonym meanings recruited DLPFC more than those who did not.  </w:delText>
        </w:r>
      </w:del>
      <w:r w:rsidRPr="001C423E">
        <w:rPr>
          <w:rFonts w:ascii="Times" w:hAnsi="Times" w:cs="Times"/>
          <w:sz w:val="22"/>
          <w:szCs w:val="22"/>
        </w:rPr>
        <w:t xml:space="preserve">DLPFC activation </w:t>
      </w:r>
      <w:r>
        <w:rPr>
          <w:rFonts w:ascii="Times" w:hAnsi="Times" w:cs="Times"/>
          <w:sz w:val="22"/>
          <w:szCs w:val="22"/>
        </w:rPr>
        <w:t xml:space="preserve">is perhaps most commonly reported in </w:t>
      </w:r>
      <w:r w:rsidRPr="001C423E">
        <w:rPr>
          <w:rFonts w:ascii="Times" w:hAnsi="Times" w:cs="Times"/>
          <w:sz w:val="22"/>
          <w:szCs w:val="22"/>
        </w:rPr>
        <w:t xml:space="preserve">studies of strategic processing required to select among multiple alternative outcomes on decision-making tasks involving </w:t>
      </w:r>
      <w:proofErr w:type="spellStart"/>
      <w:r w:rsidRPr="001C423E">
        <w:rPr>
          <w:rFonts w:ascii="Times" w:hAnsi="Times" w:cs="Times"/>
          <w:sz w:val="22"/>
          <w:szCs w:val="22"/>
        </w:rPr>
        <w:t>Stroop</w:t>
      </w:r>
      <w:proofErr w:type="spellEnd"/>
      <w:r w:rsidRPr="001C423E">
        <w:rPr>
          <w:rFonts w:ascii="Times" w:hAnsi="Times" w:cs="Times"/>
          <w:sz w:val="22"/>
          <w:szCs w:val="22"/>
        </w:rPr>
        <w:t xml:space="preserve">-like conflict </w:t>
      </w:r>
      <w:r w:rsidR="00456418" w:rsidRPr="001C423E">
        <w:rPr>
          <w:rFonts w:ascii="Times" w:hAnsi="Times" w:cs="Times"/>
          <w:sz w:val="22"/>
          <w:szCs w:val="22"/>
        </w:rPr>
        <w:fldChar w:fldCharType="begin">
          <w:fldData xml:space="preserve">PEVuZE5vdGU+PENpdGU+PEF1dGhvcj5Db2hlbjwvQXV0aG9yPjxZZWFyPjIwMDA8L1llYXI+PFJl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</w:fldData>
        </w:fldChar>
      </w:r>
      <w:r>
        <w:rPr>
          <w:rFonts w:ascii="Times" w:hAnsi="Times" w:cs="Times"/>
          <w:sz w:val="22"/>
          <w:szCs w:val="22"/>
        </w:rPr>
        <w:instrText xml:space="preserve"> ADDIN EN.CITE </w:instrText>
      </w:r>
      <w:r w:rsidR="00456418">
        <w:rPr>
          <w:rFonts w:ascii="Times" w:hAnsi="Times" w:cs="Times"/>
          <w:sz w:val="22"/>
          <w:szCs w:val="22"/>
        </w:rPr>
        <w:fldChar w:fldCharType="begin">
          <w:fldData xml:space="preserve">PEVuZE5vdGU+PENpdGU+PEF1dGhvcj5Db2hlbjwvQXV0aG9yPjxZZWFyPjIwMDA8L1llYXI+PFJl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</w:fldData>
        </w:fldChar>
      </w:r>
      <w:r>
        <w:rPr>
          <w:rFonts w:ascii="Times" w:hAnsi="Times" w:cs="Times"/>
          <w:sz w:val="22"/>
          <w:szCs w:val="22"/>
        </w:rPr>
        <w:instrText xml:space="preserve"> ADDIN EN.CITE.DATA </w:instrText>
      </w:r>
      <w:r w:rsidR="00DD293A" w:rsidRPr="00456418">
        <w:rPr>
          <w:rFonts w:ascii="Times" w:hAnsi="Times" w:cs="Times"/>
          <w:sz w:val="22"/>
          <w:szCs w:val="22"/>
        </w:rPr>
      </w:r>
      <w:r w:rsidR="00456418">
        <w:rPr>
          <w:rFonts w:ascii="Times" w:hAnsi="Times" w:cs="Times"/>
          <w:sz w:val="22"/>
          <w:szCs w:val="22"/>
        </w:rPr>
        <w:fldChar w:fldCharType="end"/>
      </w:r>
      <w:r w:rsidR="00DD293A" w:rsidRPr="00456418">
        <w:rPr>
          <w:rFonts w:ascii="Times" w:hAnsi="Times" w:cs="Times"/>
          <w:sz w:val="22"/>
          <w:szCs w:val="22"/>
        </w:rPr>
      </w:r>
      <w:r w:rsidR="00456418" w:rsidRPr="001C423E">
        <w:rPr>
          <w:rFonts w:ascii="Times" w:hAnsi="Times" w:cs="Times"/>
          <w:sz w:val="22"/>
          <w:szCs w:val="22"/>
        </w:rPr>
        <w:fldChar w:fldCharType="separate"/>
      </w:r>
      <w:r w:rsidR="00170316">
        <w:rPr>
          <w:rFonts w:ascii="Times" w:hAnsi="Times" w:cs="Times"/>
          <w:noProof/>
          <w:sz w:val="22"/>
          <w:szCs w:val="22"/>
        </w:rPr>
        <w:t>(Cohen et al., 2000; MacDonald et al., 2000)</w:t>
      </w:r>
      <w:r w:rsidR="00456418" w:rsidRPr="001C423E">
        <w:rPr>
          <w:rFonts w:ascii="Times" w:hAnsi="Times" w:cs="Times"/>
          <w:sz w:val="22"/>
          <w:szCs w:val="22"/>
        </w:rPr>
        <w:fldChar w:fldCharType="end"/>
      </w:r>
      <w:r w:rsidRPr="001C423E">
        <w:rPr>
          <w:rFonts w:ascii="Times" w:hAnsi="Times" w:cs="Times"/>
          <w:sz w:val="22"/>
          <w:szCs w:val="22"/>
        </w:rPr>
        <w:t xml:space="preserve"> and selecting a target from pairs of geometric shapes displaying many features </w:t>
      </w:r>
      <w:r w:rsidR="00456418" w:rsidRPr="001C423E">
        <w:rPr>
          <w:rFonts w:ascii="Times" w:hAnsi="Times" w:cs="Times"/>
          <w:sz w:val="22"/>
          <w:szCs w:val="22"/>
        </w:rPr>
        <w:fldChar w:fldCharType="begin">
          <w:fldData xml:space="preserve">PEVuZE5vdGU+PENpdGU+PEF1dGhvcj5CYWRyZTwvQXV0aG9yPjxZZWFyPjIwMDc8L1llYXI+PFJl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</w:fldData>
        </w:fldChar>
      </w:r>
      <w:r>
        <w:rPr>
          <w:rFonts w:ascii="Times" w:hAnsi="Times" w:cs="Times"/>
          <w:sz w:val="22"/>
          <w:szCs w:val="22"/>
        </w:rPr>
        <w:instrText xml:space="preserve"> ADDIN EN.CITE </w:instrText>
      </w:r>
      <w:r w:rsidR="00456418">
        <w:rPr>
          <w:rFonts w:ascii="Times" w:hAnsi="Times" w:cs="Times"/>
          <w:sz w:val="22"/>
          <w:szCs w:val="22"/>
        </w:rPr>
        <w:fldChar w:fldCharType="begin">
          <w:fldData xml:space="preserve">PEVuZE5vdGU+PENpdGU+PEF1dGhvcj5CYWRyZTwvQXV0aG9yPjxZZWFyPjIwMDc8L1llYXI+PFJl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</w:fldData>
        </w:fldChar>
      </w:r>
      <w:r>
        <w:rPr>
          <w:rFonts w:ascii="Times" w:hAnsi="Times" w:cs="Times"/>
          <w:sz w:val="22"/>
          <w:szCs w:val="22"/>
        </w:rPr>
        <w:instrText xml:space="preserve"> ADDIN EN.CITE.DATA </w:instrText>
      </w:r>
      <w:r w:rsidR="00DD293A" w:rsidRPr="00456418">
        <w:rPr>
          <w:rFonts w:ascii="Times" w:hAnsi="Times" w:cs="Times"/>
          <w:sz w:val="22"/>
          <w:szCs w:val="22"/>
        </w:rPr>
      </w:r>
      <w:r w:rsidR="00456418">
        <w:rPr>
          <w:rFonts w:ascii="Times" w:hAnsi="Times" w:cs="Times"/>
          <w:sz w:val="22"/>
          <w:szCs w:val="22"/>
        </w:rPr>
        <w:fldChar w:fldCharType="end"/>
      </w:r>
      <w:r w:rsidR="00DD293A" w:rsidRPr="00456418">
        <w:rPr>
          <w:rFonts w:ascii="Times" w:hAnsi="Times" w:cs="Times"/>
          <w:sz w:val="22"/>
          <w:szCs w:val="22"/>
        </w:rPr>
      </w:r>
      <w:r w:rsidR="00456418" w:rsidRPr="001C423E">
        <w:rPr>
          <w:rFonts w:ascii="Times" w:hAnsi="Times" w:cs="Times"/>
          <w:sz w:val="22"/>
          <w:szCs w:val="22"/>
        </w:rPr>
        <w:fldChar w:fldCharType="separate"/>
      </w:r>
      <w:r w:rsidR="00170316">
        <w:rPr>
          <w:rFonts w:ascii="Times" w:hAnsi="Times" w:cs="Times"/>
          <w:noProof/>
          <w:sz w:val="22"/>
          <w:szCs w:val="22"/>
        </w:rPr>
        <w:t>(Badre and D'Esposito, 2007; Badre et al., 2009)</w:t>
      </w:r>
      <w:r w:rsidR="00456418" w:rsidRPr="001C423E">
        <w:rPr>
          <w:rFonts w:ascii="Times" w:hAnsi="Times" w:cs="Times"/>
          <w:sz w:val="22"/>
          <w:szCs w:val="22"/>
        </w:rPr>
        <w:fldChar w:fldCharType="end"/>
      </w:r>
      <w:r w:rsidRPr="001C423E">
        <w:rPr>
          <w:rFonts w:ascii="Times" w:hAnsi="Times" w:cs="Times"/>
          <w:sz w:val="22"/>
          <w:szCs w:val="22"/>
        </w:rPr>
        <w:t xml:space="preserve">.  Previous investigations evaluating probability have suggested that increased DLPFC activation on tasks such as these may be due in part to evaluating the probabilistic demands associated with a task </w:t>
      </w:r>
      <w:r w:rsidR="00456418" w:rsidRPr="001C423E">
        <w:rPr>
          <w:rFonts w:ascii="Times" w:hAnsi="Times" w:cs="Times"/>
          <w:sz w:val="22"/>
          <w:szCs w:val="22"/>
        </w:rPr>
        <w:fldChar w:fldCharType="begin">
          <w:fldData xml:space="preserve">PEVuZE5vdGU+PENpdGU+PEF1dGhvcj5DYXNleTwvQXV0aG9yPjxZZWFyPjIwMDE8L1llYXI+PFJl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</w:fldData>
        </w:fldChar>
      </w:r>
      <w:r>
        <w:rPr>
          <w:rFonts w:ascii="Times" w:hAnsi="Times" w:cs="Times"/>
          <w:sz w:val="22"/>
          <w:szCs w:val="22"/>
        </w:rPr>
        <w:instrText xml:space="preserve"> ADDIN EN.CITE </w:instrText>
      </w:r>
      <w:r w:rsidR="00456418">
        <w:rPr>
          <w:rFonts w:ascii="Times" w:hAnsi="Times" w:cs="Times"/>
          <w:sz w:val="22"/>
          <w:szCs w:val="22"/>
        </w:rPr>
        <w:fldChar w:fldCharType="begin">
          <w:fldData xml:space="preserve">PEVuZE5vdGU+PENpdGU+PEF1dGhvcj5DYXNleTwvQXV0aG9yPjxZZWFyPjIwMDE8L1llYXI+PFJl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</w:fldData>
        </w:fldChar>
      </w:r>
      <w:r>
        <w:rPr>
          <w:rFonts w:ascii="Times" w:hAnsi="Times" w:cs="Times"/>
          <w:sz w:val="22"/>
          <w:szCs w:val="22"/>
        </w:rPr>
        <w:instrText xml:space="preserve"> ADDIN EN.CITE.DATA </w:instrText>
      </w:r>
      <w:r w:rsidR="00DD293A" w:rsidRPr="00456418">
        <w:rPr>
          <w:rFonts w:ascii="Times" w:hAnsi="Times" w:cs="Times"/>
          <w:sz w:val="22"/>
          <w:szCs w:val="22"/>
        </w:rPr>
      </w:r>
      <w:r w:rsidR="00456418">
        <w:rPr>
          <w:rFonts w:ascii="Times" w:hAnsi="Times" w:cs="Times"/>
          <w:sz w:val="22"/>
          <w:szCs w:val="22"/>
        </w:rPr>
        <w:fldChar w:fldCharType="end"/>
      </w:r>
      <w:r w:rsidR="00DD293A" w:rsidRPr="00456418">
        <w:rPr>
          <w:rFonts w:ascii="Times" w:hAnsi="Times" w:cs="Times"/>
          <w:sz w:val="22"/>
          <w:szCs w:val="22"/>
        </w:rPr>
      </w:r>
      <w:r w:rsidR="00456418" w:rsidRPr="001C423E">
        <w:rPr>
          <w:rFonts w:ascii="Times" w:hAnsi="Times" w:cs="Times"/>
          <w:sz w:val="22"/>
          <w:szCs w:val="22"/>
        </w:rPr>
        <w:fldChar w:fldCharType="separate"/>
      </w:r>
      <w:r w:rsidRPr="001C423E">
        <w:rPr>
          <w:rFonts w:ascii="Times" w:hAnsi="Times" w:cs="Times"/>
          <w:noProof/>
          <w:sz w:val="22"/>
          <w:szCs w:val="22"/>
        </w:rPr>
        <w:t>(Casey et al., 2001; Huettel et al., 2005; Miller et al., 2005)</w:t>
      </w:r>
      <w:r w:rsidR="00456418" w:rsidRPr="001C423E">
        <w:rPr>
          <w:rFonts w:ascii="Times" w:hAnsi="Times" w:cs="Times"/>
          <w:sz w:val="22"/>
          <w:szCs w:val="22"/>
        </w:rPr>
        <w:fldChar w:fldCharType="end"/>
      </w:r>
      <w:r w:rsidRPr="001C423E">
        <w:rPr>
          <w:rFonts w:ascii="Times" w:hAnsi="Times" w:cs="Times"/>
          <w:sz w:val="22"/>
          <w:szCs w:val="22"/>
        </w:rPr>
        <w:t xml:space="preserve">.  Activation of DLPFC is rare in studies of language processing.  In previous work assessing the processing of a temporary structural ambiguity in a sentence, DLPFC activation was seen during the evaluation of sentences where the main verb was embedded in a sentence structure with which it is less frequently associated compared to a sentence structure with which it is more frequently associated </w:t>
      </w:r>
      <w:r w:rsidR="00456418" w:rsidRPr="001C423E">
        <w:rPr>
          <w:rFonts w:ascii="Times" w:hAnsi="Times" w:cs="Times"/>
          <w:noProof/>
          <w:sz w:val="22"/>
          <w:szCs w:val="22"/>
        </w:rPr>
        <w:fldChar w:fldCharType="begin">
          <w:fldData xml:space="preserve">PEVuZE5vdGU+PENpdGU+PEF1dGhvcj5Ob3ZhaXMtU2FudG9zPC9BdXRob3I+PFllYXI+MjAwNzwv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</w:fldData>
        </w:fldChar>
      </w:r>
      <w:r>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PEVuZE5vdGU+PENpdGU+PEF1dGhvcj5Ob3ZhaXMtU2FudG9zPC9BdXRob3I+PFllYXI+MjAwNzwv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</w:fldData>
        </w:fldChar>
      </w:r>
      <w:r>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(Novais-Santos et al., 2007a)</w:t>
      </w:r>
      <w:r w:rsidR="00456418" w:rsidRPr="001C423E">
        <w:rPr>
          <w:rFonts w:ascii="Times" w:hAnsi="Times" w:cs="Times"/>
          <w:noProof/>
          <w:sz w:val="22"/>
          <w:szCs w:val="22"/>
        </w:rPr>
        <w:fldChar w:fldCharType="end"/>
      </w:r>
      <w:r w:rsidRPr="001C423E">
        <w:rPr>
          <w:rFonts w:ascii="Times" w:hAnsi="Times" w:cs="Times"/>
          <w:sz w:val="22"/>
          <w:szCs w:val="22"/>
        </w:rPr>
        <w:t xml:space="preserve">.  Our observation of increased DLPFC activation </w:t>
      </w:r>
      <w:del w:id="93" w:author="Corey McMillan" w:date="2011-03-16T13:33:00Z">
        <w:r w:rsidRPr="001C423E" w:rsidDel="00093449">
          <w:rPr>
            <w:rFonts w:ascii="Times" w:hAnsi="Times" w:cs="Times"/>
            <w:sz w:val="22"/>
            <w:szCs w:val="22"/>
          </w:rPr>
          <w:delText xml:space="preserve">in the subordinate context relative to the dominant context </w:delText>
        </w:r>
        <w:r w:rsidDel="00093449">
          <w:rPr>
            <w:rFonts w:ascii="Times" w:hAnsi="Times" w:cs="Times"/>
            <w:sz w:val="22"/>
            <w:szCs w:val="22"/>
          </w:rPr>
          <w:delText>in the present report</w:delText>
        </w:r>
      </w:del>
      <w:ins w:id="94" w:author="Corey McMillan" w:date="2011-03-16T13:33:00Z">
        <w:r w:rsidR="00093449">
          <w:rPr>
            <w:rFonts w:ascii="Times" w:hAnsi="Times" w:cs="Times"/>
            <w:sz w:val="22"/>
            <w:szCs w:val="22"/>
          </w:rPr>
          <w:t>associated with the increasing probability of a homonym’s meaning</w:t>
        </w:r>
      </w:ins>
      <w:r>
        <w:rPr>
          <w:rFonts w:ascii="Times" w:hAnsi="Times" w:cs="Times"/>
          <w:sz w:val="22"/>
          <w:szCs w:val="22"/>
        </w:rPr>
        <w:t xml:space="preserve"> </w:t>
      </w:r>
      <w:r w:rsidRPr="001C423E">
        <w:rPr>
          <w:rFonts w:ascii="Times" w:hAnsi="Times" w:cs="Times"/>
          <w:sz w:val="22"/>
          <w:szCs w:val="22"/>
        </w:rPr>
        <w:t xml:space="preserve">is consistent with this account – the subordinate context requires individuals to evaluate </w:t>
      </w:r>
      <w:r>
        <w:rPr>
          <w:rFonts w:ascii="Times" w:hAnsi="Times" w:cs="Times"/>
          <w:sz w:val="22"/>
          <w:szCs w:val="22"/>
        </w:rPr>
        <w:t xml:space="preserve">a homonym for its less </w:t>
      </w:r>
      <w:r w:rsidRPr="001C423E">
        <w:rPr>
          <w:rFonts w:ascii="Times" w:hAnsi="Times" w:cs="Times"/>
          <w:sz w:val="22"/>
          <w:szCs w:val="22"/>
        </w:rPr>
        <w:t>probab</w:t>
      </w:r>
      <w:r>
        <w:rPr>
          <w:rFonts w:ascii="Times" w:hAnsi="Times" w:cs="Times"/>
          <w:sz w:val="22"/>
          <w:szCs w:val="22"/>
        </w:rPr>
        <w:t>le</w:t>
      </w:r>
      <w:r w:rsidRPr="001C423E">
        <w:rPr>
          <w:rFonts w:ascii="Times" w:hAnsi="Times" w:cs="Times"/>
          <w:sz w:val="22"/>
          <w:szCs w:val="22"/>
        </w:rPr>
        <w:t xml:space="preserve"> meaning</w:t>
      </w:r>
      <w:r>
        <w:rPr>
          <w:rFonts w:ascii="Times" w:hAnsi="Times" w:cs="Times"/>
          <w:sz w:val="22"/>
          <w:szCs w:val="22"/>
        </w:rPr>
        <w:t>,</w:t>
      </w:r>
      <w:r w:rsidRPr="001C423E">
        <w:rPr>
          <w:rFonts w:ascii="Times" w:hAnsi="Times" w:cs="Times"/>
          <w:sz w:val="22"/>
          <w:szCs w:val="22"/>
        </w:rPr>
        <w:t xml:space="preserve"> while in the dominant context participants have little need to access </w:t>
      </w:r>
      <w:r>
        <w:rPr>
          <w:rFonts w:ascii="Times" w:hAnsi="Times" w:cs="Times"/>
          <w:sz w:val="22"/>
          <w:szCs w:val="22"/>
        </w:rPr>
        <w:t xml:space="preserve">a </w:t>
      </w:r>
      <w:r w:rsidRPr="001C423E">
        <w:rPr>
          <w:rFonts w:ascii="Times" w:hAnsi="Times" w:cs="Times"/>
          <w:sz w:val="22"/>
          <w:szCs w:val="22"/>
        </w:rPr>
        <w:t>less-pr</w:t>
      </w:r>
      <w:r>
        <w:rPr>
          <w:rFonts w:ascii="Times" w:hAnsi="Times" w:cs="Times"/>
          <w:sz w:val="22"/>
          <w:szCs w:val="22"/>
        </w:rPr>
        <w:t>obable</w:t>
      </w:r>
      <w:r w:rsidRPr="001C423E">
        <w:rPr>
          <w:rFonts w:ascii="Times" w:hAnsi="Times" w:cs="Times"/>
          <w:sz w:val="22"/>
          <w:szCs w:val="22"/>
        </w:rPr>
        <w:t xml:space="preserve"> meaning. </w:t>
      </w:r>
    </w:p>
    <w:p w:rsidR="00401E2F" w:rsidRPr="001C423E" w:rsidRDefault="00401E2F" w:rsidP="00401E2F">
      <w:pPr>
        <w:spacing w:line="480" w:lineRule="auto"/>
        <w:ind w:firstLine="720"/>
        <w:rPr>
          <w:rFonts w:ascii="Times" w:hAnsi="Times" w:cs="Times"/>
          <w:sz w:val="22"/>
          <w:szCs w:val="22"/>
        </w:rPr>
      </w:pPr>
      <w:r w:rsidRPr="001C423E">
        <w:rPr>
          <w:rFonts w:ascii="Times" w:hAnsi="Times" w:cs="Times"/>
          <w:sz w:val="22"/>
          <w:szCs w:val="22"/>
        </w:rPr>
        <w:t xml:space="preserve">DLPFC activation also has been reported to support task difficulty and working memory </w:t>
      </w:r>
      <w:r w:rsidRPr="001C423E">
        <w:rPr>
          <w:rFonts w:ascii="Times" w:hAnsi="Times" w:cs="Times"/>
          <w:noProof/>
          <w:sz w:val="22"/>
          <w:szCs w:val="22"/>
        </w:rPr>
        <w:t>(Braver et al., 1997; Cohen et al., 1997)</w:t>
      </w:r>
      <w:r w:rsidRPr="001C423E">
        <w:rPr>
          <w:rFonts w:ascii="Times" w:hAnsi="Times" w:cs="Times"/>
          <w:sz w:val="22"/>
          <w:szCs w:val="22"/>
        </w:rPr>
        <w:t>.  However, we argue that such an account cannot fully explain our observation of selective recruitment of DLPFC.  All materials were grammatically simple, short sentences consisting of familiar words, the stimuli were presented visually on the screen, and these stimuli were available throughout the duration of a trial in order to minimize working memory resources required for task performance.  It is also unlikely that the subordinate context was simply “harder” than the dominant context in some non-specific sense since length and lexical frequency of materials were carefully matched across contexts.  Additional work is needed to evaluate the precise contribution of DLPFC during language processing.</w:t>
      </w:r>
    </w:p>
    <w:p w:rsidR="00401E2F" w:rsidRDefault="00401E2F" w:rsidP="008E6A49">
      <w:pPr>
        <w:spacing w:line="480" w:lineRule="auto"/>
        <w:rPr>
          <w:rFonts w:ascii="Times" w:hAnsi="Times" w:cs="Times"/>
          <w:sz w:val="22"/>
          <w:szCs w:val="22"/>
        </w:rPr>
      </w:pPr>
    </w:p>
    <w:p w:rsidR="00FF1BB9" w:rsidRDefault="00347867">
      <w:pPr>
        <w:spacing w:line="480" w:lineRule="auto"/>
        <w:rPr>
          <w:rFonts w:ascii="Times" w:hAnsi="Times" w:cs="Times"/>
          <w:i/>
          <w:sz w:val="22"/>
          <w:szCs w:val="22"/>
        </w:rPr>
      </w:pPr>
      <w:r>
        <w:rPr>
          <w:rFonts w:ascii="Times" w:hAnsi="Times" w:cs="Times"/>
          <w:i/>
          <w:sz w:val="22"/>
          <w:szCs w:val="22"/>
        </w:rPr>
        <w:t>Or</w:t>
      </w:r>
      <w:r w:rsidR="0053544A" w:rsidRPr="0053544A">
        <w:rPr>
          <w:rFonts w:ascii="Times" w:hAnsi="Times" w:cs="Times"/>
          <w:i/>
          <w:sz w:val="22"/>
          <w:szCs w:val="22"/>
        </w:rPr>
        <w:t>bital frontal cortex (OFC)</w:t>
      </w:r>
    </w:p>
    <w:p w:rsidR="00592717" w:rsidRPr="001C423E" w:rsidRDefault="00592717" w:rsidP="00592717">
      <w:pPr>
        <w:spacing w:line="480" w:lineRule="auto"/>
        <w:ind w:firstLine="720"/>
        <w:rPr>
          <w:rFonts w:ascii="Times" w:hAnsi="Times" w:cs="Times"/>
          <w:sz w:val="22"/>
          <w:szCs w:val="22"/>
        </w:rPr>
      </w:pPr>
      <w:del w:id="95" w:author="Corey McMillan" w:date="2011-03-16T13:34:00Z">
        <w:r w:rsidDel="00093449">
          <w:rPr>
            <w:rFonts w:ascii="Times" w:hAnsi="Times" w:cs="Times"/>
            <w:sz w:val="22"/>
            <w:szCs w:val="22"/>
          </w:rPr>
          <w:delText>In the subordinate compared to dominant context we also</w:delText>
        </w:r>
      </w:del>
      <w:ins w:id="96" w:author="Corey McMillan" w:date="2011-03-16T13:34:00Z">
        <w:r w:rsidR="00093449">
          <w:rPr>
            <w:rFonts w:ascii="Times" w:hAnsi="Times" w:cs="Times"/>
            <w:sz w:val="22"/>
            <w:szCs w:val="22"/>
          </w:rPr>
          <w:t>WE</w:t>
        </w:r>
      </w:ins>
      <w:r>
        <w:rPr>
          <w:rFonts w:ascii="Times" w:hAnsi="Times" w:cs="Times"/>
          <w:sz w:val="22"/>
          <w:szCs w:val="22"/>
        </w:rPr>
        <w:t xml:space="preserve"> observed OFC activation and this activation was also greater in the subgroup of </w:t>
      </w:r>
      <w:proofErr w:type="spellStart"/>
      <w:r w:rsidR="00B4096E">
        <w:rPr>
          <w:rFonts w:ascii="Times" w:hAnsi="Times" w:cs="Times"/>
          <w:sz w:val="22"/>
          <w:szCs w:val="22"/>
        </w:rPr>
        <w:t>strategizer</w:t>
      </w:r>
      <w:r>
        <w:rPr>
          <w:rFonts w:ascii="Times" w:hAnsi="Times" w:cs="Times"/>
          <w:sz w:val="22"/>
          <w:szCs w:val="22"/>
        </w:rPr>
        <w:t>s</w:t>
      </w:r>
      <w:proofErr w:type="spellEnd"/>
      <w:r>
        <w:rPr>
          <w:rFonts w:ascii="Times" w:hAnsi="Times" w:cs="Times"/>
          <w:sz w:val="22"/>
          <w:szCs w:val="22"/>
        </w:rPr>
        <w:t xml:space="preserve"> compared to non-</w:t>
      </w:r>
      <w:proofErr w:type="spellStart"/>
      <w:r w:rsidR="00B4096E">
        <w:rPr>
          <w:rFonts w:ascii="Times" w:hAnsi="Times" w:cs="Times"/>
          <w:sz w:val="22"/>
          <w:szCs w:val="22"/>
        </w:rPr>
        <w:t>strategizer</w:t>
      </w:r>
      <w:r>
        <w:rPr>
          <w:rFonts w:ascii="Times" w:hAnsi="Times" w:cs="Times"/>
          <w:sz w:val="22"/>
          <w:szCs w:val="22"/>
        </w:rPr>
        <w:t>s</w:t>
      </w:r>
      <w:proofErr w:type="spellEnd"/>
      <w:r>
        <w:rPr>
          <w:rFonts w:ascii="Times" w:hAnsi="Times" w:cs="Times"/>
          <w:sz w:val="22"/>
          <w:szCs w:val="22"/>
        </w:rPr>
        <w:t xml:space="preserve">.  </w:t>
      </w:r>
      <w:r w:rsidRPr="001C423E">
        <w:rPr>
          <w:rFonts w:ascii="Times" w:hAnsi="Times" w:cs="Times"/>
          <w:sz w:val="22"/>
          <w:szCs w:val="22"/>
        </w:rPr>
        <w:t xml:space="preserve">OFC activation </w:t>
      </w:r>
      <w:r>
        <w:rPr>
          <w:rFonts w:ascii="Times" w:hAnsi="Times" w:cs="Times"/>
          <w:sz w:val="22"/>
          <w:szCs w:val="22"/>
        </w:rPr>
        <w:t xml:space="preserve">is often associated with </w:t>
      </w:r>
      <w:r w:rsidRPr="001C423E">
        <w:rPr>
          <w:rFonts w:ascii="Times" w:hAnsi="Times" w:cs="Times"/>
          <w:sz w:val="22"/>
          <w:szCs w:val="22"/>
        </w:rPr>
        <w:t xml:space="preserve">inhibitory control </w:t>
      </w:r>
      <w:r w:rsidR="00456418" w:rsidRPr="001C423E">
        <w:rPr>
          <w:rFonts w:ascii="Times" w:hAnsi="Times" w:cs="Times"/>
          <w:noProof/>
          <w:sz w:val="22"/>
          <w:szCs w:val="22"/>
        </w:rPr>
        <w:fldChar w:fldCharType="begin"/>
      </w:r>
      <w:r>
        <w:rPr>
          <w:rFonts w:ascii="Times" w:hAnsi="Times" w:cs="Times"/>
          <w:noProof/>
          <w:sz w:val="22"/>
          <w:szCs w:val="22"/>
        </w:rPr>
        <w:instrText xml:space="preserve"> ADDIN EN.CITE &lt;EndNote&gt;&lt;Cite&gt;&lt;Author&gt;Horn&lt;/Author&gt;&lt;Year&gt;2003&lt;/Year&gt;&lt;RecNum&gt;721&lt;/RecNum&gt;&lt;record&gt;&lt;rec-number&gt;721&lt;/rec-number&gt;&lt;foreign-keys&gt;&lt;key app="EN" db-id="w5prezds705tt6ewz9rv2fteax9vfds2td2e"&gt;721&lt;/key&gt;&lt;/foreign-keys&gt;&lt;ref-type name="Journal Article"&gt;17&lt;/ref-type&gt;&lt;contributors&gt;&lt;authors&gt;&lt;author&gt;Horn, N. R.&lt;/author&gt;&lt;author&gt;Dolan, M.&lt;/author&gt;&lt;author&gt;Elliott, R.&lt;/author&gt;&lt;author&gt;Deakin, J. F.&lt;/author&gt;&lt;author&gt;Woodruff, P. W.&lt;/author&gt;&lt;/authors&gt;&lt;/contributors&gt;&lt;auth-address&gt;Neuroscience and Psychiatry Unit, University of Manchester, Stopford Building, Oxford Road, M13 9PT, Manchester, UK. neilhorn@liverpool.ac.uk&lt;/auth-address&gt;&lt;titles&gt;&lt;title&gt;Response inhibition and impulsivity: an fMRI study&lt;/title&gt;&lt;secondary-title&gt;Neuropsychologia&lt;/secondary-title&gt;&lt;/titles&gt;&lt;periodical&gt;&lt;full-title&gt;Neuropsychologia&lt;/full-title&gt;&lt;/periodical&gt;&lt;pages&gt;1959-66&lt;/pages&gt;&lt;volume&gt;41&lt;/volume&gt;&lt;number&gt;14&lt;/number&gt;&lt;edition&gt;2003/10/24&lt;/edition&gt;&lt;keywords&gt;&lt;keyword&gt;Adolescent&lt;/keyword&gt;&lt;keyword&gt;Adult&lt;/keyword&gt;&lt;keyword&gt;Brain/anatomy &amp;amp; histology/*physiopathology&lt;/keyword&gt;&lt;keyword&gt;Brain Mapping&lt;/keyword&gt;&lt;keyword&gt;Echo-Planar Imaging/*methods&lt;/keyword&gt;&lt;keyword&gt;Factor Analysis, Statistical&lt;/keyword&gt;&lt;keyword&gt;Functional Laterality&lt;/keyword&gt;&lt;keyword&gt;Humans&lt;/keyword&gt;&lt;keyword&gt;Impulsive Behavior/*physiopathology&lt;/keyword&gt;&lt;keyword&gt;*Inhibition (Psychology)&lt;/keyword&gt;&lt;keyword&gt;Intelligence Tests&lt;/keyword&gt;&lt;keyword&gt;Male&lt;/keyword&gt;&lt;keyword&gt;Middle Aged&lt;/keyword&gt;&lt;keyword&gt;Neuropsychological Tests&lt;/keyword&gt;&lt;keyword&gt;Personality Tests&lt;/keyword&gt;&lt;keyword&gt;Psychometrics&lt;/keyword&gt;&lt;keyword&gt;Questionnaires&lt;/keyword&gt;&lt;keyword&gt;Reaction Time&lt;/keyword&gt;&lt;/keywords&gt;&lt;dates&gt;&lt;year&gt;2003&lt;/year&gt;&lt;/dates&gt;&lt;isbn&gt;0028-3932 (Print)&lt;/isbn&gt;&lt;accession-num&gt;14572528&lt;/accession-num&gt;&lt;urls&gt;&lt;related-urls&gt;&lt;url&gt;http://www.ncbi.nlm.nih.gov/entrez/query.fcgi?cmd=Retrieve&amp;amp;db=PubMed&amp;amp;dopt=Citation&amp;amp;list_uids=14572528&lt;/url&gt;&lt;/related-urls&gt;&lt;/urls&gt;&lt;electronic-resource-num&gt;S0028393203000770 [pii]&lt;/electronic-resource-num&gt;&lt;language&gt;eng&lt;/language&gt;&lt;/record&gt;&lt;/Cite&gt;&lt;/EndNote&gt;</w:instrText>
      </w:r>
      <w:r w:rsidR="00456418" w:rsidRPr="001C423E">
        <w:rPr>
          <w:rFonts w:ascii="Times" w:hAnsi="Times" w:cs="Times"/>
          <w:noProof/>
          <w:sz w:val="22"/>
          <w:szCs w:val="22"/>
        </w:rPr>
        <w:fldChar w:fldCharType="separate"/>
      </w:r>
      <w:r w:rsidR="00170316">
        <w:rPr>
          <w:rFonts w:ascii="Times" w:hAnsi="Times" w:cs="Times"/>
          <w:noProof/>
          <w:sz w:val="22"/>
          <w:szCs w:val="22"/>
        </w:rPr>
        <w:t>(Horn et al., 2003)</w:t>
      </w:r>
      <w:r w:rsidR="00456418"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and task-switching </w:t>
      </w:r>
      <w:r w:rsidR="00456418" w:rsidRPr="001C423E">
        <w:rPr>
          <w:rFonts w:ascii="Times" w:hAnsi="Times" w:cs="Times"/>
          <w:noProof/>
          <w:sz w:val="22"/>
          <w:szCs w:val="22"/>
        </w:rPr>
        <w:fldChar w:fldCharType="begin"/>
      </w:r>
      <w:r>
        <w:rPr>
          <w:rFonts w:ascii="Times" w:hAnsi="Times" w:cs="Times"/>
          <w:noProof/>
          <w:sz w:val="22"/>
          <w:szCs w:val="22"/>
        </w:rPr>
        <w:instrText xml:space="preserve"> ADDIN EN.CITE &lt;EndNote&gt;&lt;Cite&gt;&lt;Author&gt;Braver&lt;/Author&gt;&lt;Year&gt;2003&lt;/Year&gt;&lt;RecNum&gt;723&lt;/RecNum&gt;&lt;record&gt;&lt;rec-number&gt;723&lt;/rec-number&gt;&lt;foreign-keys&gt;&lt;key app="EN" db-id="w5prezds705tt6ewz9rv2fteax9vfds2td2e"&gt;723&lt;/key&gt;&lt;/foreign-keys&gt;&lt;ref-type name="Journal Article"&gt;17&lt;/ref-type&gt;&lt;contributors&gt;&lt;authors&gt;&lt;author&gt;Braver, T. S.&lt;/author&gt;&lt;author&gt;Reynolds, J. R.&lt;/author&gt;&lt;author&gt;Donaldson, D. I.&lt;/author&gt;&lt;/authors&gt;&lt;/contributors&gt;&lt;auth-address&gt;Department of Psychology, Washington University, St. Louis, MO 63130, USA. tbraver@artsci.wustl.edu&lt;/auth-address&gt;&lt;titles&gt;&lt;title&gt;Neural mechanisms of transient and sustained cognitive control during task switching&lt;/title&gt;&lt;secondary-title&gt;Neuron&lt;/secondary-title&gt;&lt;/titles&gt;&lt;periodical&gt;&lt;full-title&gt;Neuron&lt;/full-title&gt;&lt;/periodical&gt;&lt;pages&gt;713-26&lt;/pages&gt;&lt;volume&gt;39&lt;/volume&gt;&lt;number&gt;4&lt;/number&gt;&lt;edition&gt;2003/08/20&lt;/edition&gt;&lt;keywords&gt;&lt;keyword&gt;Adult&lt;/keyword&gt;&lt;keyword&gt;Behavior/physiology&lt;/keyword&gt;&lt;keyword&gt;Brain/*physiology&lt;/keyword&gt;&lt;keyword&gt;*Brain Mapping&lt;/keyword&gt;&lt;keyword&gt;Cognition/*physiology&lt;/keyword&gt;&lt;keyword&gt;Evoked Potentials/physiology&lt;/keyword&gt;&lt;keyword&gt;Female&lt;/keyword&gt;&lt;keyword&gt;Functional Laterality&lt;/keyword&gt;&lt;keyword&gt;Humans&lt;/keyword&gt;&lt;keyword&gt;Image Processing, Computer-Assisted&lt;/keyword&gt;&lt;keyword&gt;Magnetic Resonance Imaging&lt;/keyword&gt;&lt;keyword&gt;Male&lt;/keyword&gt;&lt;keyword&gt;Psychomotor Performance/*physiology&lt;/keyword&gt;&lt;/keywords&gt;&lt;dates&gt;&lt;year&gt;2003&lt;/year&gt;&lt;pub-dates&gt;&lt;date&gt;Aug 14&lt;/date&gt;&lt;/pub-dates&gt;&lt;/dates&gt;&lt;isbn&gt;0896-6273 (Print)&lt;/isbn&gt;&lt;accession-num&gt;12925284&lt;/accession-num&gt;&lt;urls&gt;&lt;related-urls&gt;&lt;url&gt;http://www.ncbi.nlm.nih.gov/entrez/query.fcgi?cmd=Retrieve&amp;amp;db=PubMed&amp;amp;dopt=Citation&amp;amp;list_uids=12925284&lt;/url&gt;&lt;/related-urls&gt;&lt;/urls&gt;&lt;electronic-resource-num&gt;S0896627303004665 [pii]&lt;/electronic-resource-num&gt;&lt;language&gt;eng&lt;/language&gt;&lt;/record&gt;&lt;/Cite&gt;&lt;/EndNote&gt;</w:instrText>
      </w:r>
      <w:r w:rsidR="00456418" w:rsidRPr="001C423E">
        <w:rPr>
          <w:rFonts w:ascii="Times" w:hAnsi="Times" w:cs="Times"/>
          <w:noProof/>
          <w:sz w:val="22"/>
          <w:szCs w:val="22"/>
        </w:rPr>
        <w:fldChar w:fldCharType="separate"/>
      </w:r>
      <w:r w:rsidR="00170316">
        <w:rPr>
          <w:rFonts w:ascii="Times" w:hAnsi="Times" w:cs="Times"/>
          <w:noProof/>
          <w:sz w:val="22"/>
          <w:szCs w:val="22"/>
        </w:rPr>
        <w:t>(Braver et al., 2003)</w:t>
      </w:r>
      <w:r w:rsidR="00456418" w:rsidRPr="001C423E">
        <w:rPr>
          <w:rFonts w:ascii="Times" w:hAnsi="Times" w:cs="Times"/>
          <w:noProof/>
          <w:sz w:val="22"/>
          <w:szCs w:val="22"/>
        </w:rPr>
        <w:fldChar w:fldCharType="end"/>
      </w:r>
      <w:r w:rsidRPr="001C423E">
        <w:rPr>
          <w:rFonts w:ascii="Times" w:hAnsi="Times" w:cs="Times"/>
          <w:sz w:val="22"/>
          <w:szCs w:val="22"/>
        </w:rPr>
        <w:t xml:space="preserve">.  Both experimental contexts involved inhibiting one of two forced-choice responses and we observed OFC activation in both contexts.  It is unlikely that OFC is activated simply to inhibit activation of the dominant meaning of a homonym since OFC also was recruited in the dominant condition, albeit less so than in the subordinate condition.  </w:t>
      </w:r>
      <w:r>
        <w:rPr>
          <w:rFonts w:ascii="Times" w:hAnsi="Times" w:cs="Times"/>
          <w:sz w:val="22"/>
          <w:szCs w:val="22"/>
        </w:rPr>
        <w:t>Likewise, both contexts may require switching between choices.  S</w:t>
      </w:r>
      <w:r w:rsidRPr="001C423E">
        <w:rPr>
          <w:rFonts w:ascii="Times" w:hAnsi="Times" w:cs="Times"/>
          <w:sz w:val="22"/>
          <w:szCs w:val="22"/>
        </w:rPr>
        <w:t>ince we observed greater recruitment of OFC in the subordinate context, it is not clear how inhibitory control or task-switching accounts would fully explain this pattern of relatively greater OFC acti</w:t>
      </w:r>
      <w:r w:rsidR="00B97372">
        <w:rPr>
          <w:rFonts w:ascii="Times" w:hAnsi="Times" w:cs="Times"/>
          <w:sz w:val="22"/>
          <w:szCs w:val="22"/>
        </w:rPr>
        <w:t>vation for a specific context.</w:t>
      </w:r>
    </w:p>
    <w:p w:rsidR="00401E2F" w:rsidRDefault="00592717" w:rsidP="00401E2F">
      <w:pPr>
        <w:spacing w:line="480" w:lineRule="auto"/>
        <w:ind w:firstLine="720"/>
        <w:rPr>
          <w:rFonts w:ascii="Times" w:hAnsi="Times" w:cs="Times"/>
          <w:sz w:val="22"/>
          <w:szCs w:val="22"/>
        </w:rPr>
      </w:pPr>
      <w:r>
        <w:rPr>
          <w:rFonts w:ascii="Times" w:hAnsi="Times" w:cs="Times"/>
          <w:sz w:val="22"/>
          <w:szCs w:val="22"/>
        </w:rPr>
        <w:t xml:space="preserve">An alternative interpretation of </w:t>
      </w:r>
      <w:r w:rsidRPr="001C423E">
        <w:rPr>
          <w:rFonts w:ascii="Times" w:hAnsi="Times" w:cs="Times"/>
          <w:sz w:val="22"/>
          <w:szCs w:val="22"/>
        </w:rPr>
        <w:t xml:space="preserve">OFC </w:t>
      </w:r>
      <w:r>
        <w:rPr>
          <w:rFonts w:ascii="Times" w:hAnsi="Times" w:cs="Times"/>
          <w:sz w:val="22"/>
          <w:szCs w:val="22"/>
        </w:rPr>
        <w:t xml:space="preserve">activation is that this region </w:t>
      </w:r>
      <w:r w:rsidRPr="001C423E">
        <w:rPr>
          <w:rFonts w:ascii="Times" w:hAnsi="Times" w:cs="Times"/>
          <w:sz w:val="22"/>
          <w:szCs w:val="22"/>
        </w:rPr>
        <w:t xml:space="preserve">has often been implicated as supporting the calculation of risk during decision-making </w:t>
      </w:r>
      <w:r w:rsidR="00456418" w:rsidRPr="001C423E">
        <w:rPr>
          <w:rFonts w:ascii="Times" w:hAnsi="Times" w:cs="Times"/>
          <w:noProof/>
          <w:sz w:val="22"/>
          <w:szCs w:val="22"/>
        </w:rPr>
        <w:fldChar w:fldCharType="begin">
          <w:fldData xml:space="preserve">PEVuZE5vdGU+PENpdGU+PEF1dGhvcj5CZWNoYXJhPC9BdXRob3I+PFllYXI+MTk5NDwvWWVhcj48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</w:fldData>
        </w:fldChar>
      </w:r>
      <w:r>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PEVuZE5vdGU+PENpdGU+PEF1dGhvcj5CZWNoYXJhPC9BdXRob3I+PFllYXI+MTk5NDwvWWVhcj48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</w:fldData>
        </w:fldChar>
      </w:r>
      <w:r>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(Bechara et al., 1994; Rolls, 2000; Breiter et al., 2001; Salmon et al., 2003; Fiddick et al., 2005)</w:t>
      </w:r>
      <w:r w:rsidR="00456418"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but this interpretation has rarely been applied to models of language processing.  In a context consistent with a subordinate meaning, the interpretation of a homonym is risky since it has a higher likelihood of being misunderstood than when the homonym is embedded in a sentence context consistent with its dominant meaning.  For example, there is a risk in a subordinate context that the use of the word PEN will be associated with its dominant meaning (writing instrument) rather than the intended but less frequently associated meaning (animal cage), while in a dominant context it is highly likely that PEN will be associated with its more frequent meaning (writing instrument).  While some human and primate work associates OFC with a relative assessment of value </w:t>
      </w:r>
      <w:r w:rsidR="00456418" w:rsidRPr="001C423E">
        <w:rPr>
          <w:rFonts w:ascii="Times" w:hAnsi="Times" w:cs="Times"/>
          <w:noProof/>
          <w:sz w:val="22"/>
          <w:szCs w:val="22"/>
        </w:rPr>
        <w:fldChar w:fldCharType="begin">
          <w:fldData xml:space="preserve">PEVuZE5vdGU+PENpdGU+PEF1dGhvcj5FbGxpb3R0PC9BdXRob3I+PFllYXI+MjAwODwvWWVhcj48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</w:fldData>
        </w:fldChar>
      </w:r>
      <w:r>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PEVuZE5vdGU+PENpdGU+PEF1dGhvcj5FbGxpb3R0PC9BdXRob3I+PFllYXI+MjAwODwvWWVhcj48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</w:fldData>
        </w:fldChar>
      </w:r>
      <w:r>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(Tremblay and Schultz, 1999; Elliott et al., 2008)</w:t>
      </w:r>
      <w:r w:rsidR="00456418" w:rsidRPr="001C423E">
        <w:rPr>
          <w:rFonts w:ascii="Times" w:hAnsi="Times" w:cs="Times"/>
          <w:noProof/>
          <w:sz w:val="22"/>
          <w:szCs w:val="22"/>
        </w:rPr>
        <w:fldChar w:fldCharType="end"/>
      </w:r>
      <w:r w:rsidRPr="001C423E">
        <w:rPr>
          <w:rFonts w:ascii="Times" w:hAnsi="Times" w:cs="Times"/>
          <w:noProof/>
          <w:sz w:val="22"/>
          <w:szCs w:val="22"/>
        </w:rPr>
        <w:t xml:space="preserve">, </w:t>
      </w:r>
      <w:r w:rsidRPr="001C423E">
        <w:rPr>
          <w:rFonts w:ascii="Times" w:hAnsi="Times" w:cs="Times"/>
          <w:sz w:val="22"/>
          <w:szCs w:val="22"/>
        </w:rPr>
        <w:t xml:space="preserve">other studies suggest that OFC plays a particular role in the evaluation of a negative consequence following from a decision </w:t>
      </w:r>
      <w:r w:rsidR="00456418">
        <w:rPr>
          <w:rFonts w:ascii="Times" w:hAnsi="Times" w:cs="Times"/>
          <w:noProof/>
          <w:sz w:val="22"/>
          <w:szCs w:val="22"/>
        </w:rPr>
        <w:fldChar w:fldCharType="begin">
          <w:fldData xml:space="preserve">PEVuZE5vdGU+PENpdGU+PEF1dGhvcj5PJmFwb3M7RG9oZXJ0eTwvQXV0aG9yPjxZZWFyPjIwMDE8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==
</w:fldData>
        </w:fldChar>
      </w:r>
      <w:r>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PEVuZE5vdGU+PENpdGU+PEF1dGhvcj5PJmFwb3M7RG9oZXJ0eTwvQXV0aG9yPjxZZWFyPjIwMDE8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==
</w:fldData>
        </w:fldChar>
      </w:r>
      <w:r>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Pr>
          <w:rFonts w:ascii="Times" w:hAnsi="Times" w:cs="Times"/>
          <w:noProof/>
          <w:sz w:val="22"/>
          <w:szCs w:val="22"/>
        </w:rPr>
        <w:fldChar w:fldCharType="separate"/>
      </w:r>
      <w:r w:rsidR="00170316">
        <w:rPr>
          <w:rFonts w:ascii="Times" w:hAnsi="Times" w:cs="Times"/>
          <w:noProof/>
          <w:sz w:val="22"/>
          <w:szCs w:val="22"/>
        </w:rPr>
        <w:t>(O'Doherty et al., 2001; Yacubian et al., 2006; Wheeler and Fellows, 2008)</w:t>
      </w:r>
      <w:r w:rsidR="00456418">
        <w:rPr>
          <w:rFonts w:ascii="Times" w:hAnsi="Times" w:cs="Times"/>
          <w:noProof/>
          <w:sz w:val="22"/>
          <w:szCs w:val="22"/>
        </w:rPr>
        <w:fldChar w:fldCharType="end"/>
      </w:r>
      <w:r w:rsidRPr="001C423E">
        <w:rPr>
          <w:rFonts w:ascii="Times" w:hAnsi="Times" w:cs="Times"/>
          <w:noProof/>
          <w:sz w:val="22"/>
          <w:szCs w:val="22"/>
        </w:rPr>
        <w:t xml:space="preserve">. </w:t>
      </w:r>
    </w:p>
    <w:p w:rsidR="00401E2F" w:rsidRDefault="00401E2F" w:rsidP="00401E2F">
      <w:pPr>
        <w:spacing w:line="480" w:lineRule="auto"/>
        <w:ind w:firstLine="720"/>
        <w:rPr>
          <w:rFonts w:ascii="Times" w:hAnsi="Times" w:cs="Times"/>
          <w:sz w:val="22"/>
          <w:szCs w:val="22"/>
        </w:rPr>
      </w:pPr>
    </w:p>
    <w:p w:rsidR="00FF1BB9" w:rsidRDefault="005A4F27">
      <w:pPr>
        <w:spacing w:line="480" w:lineRule="auto"/>
        <w:rPr>
          <w:rFonts w:ascii="Times" w:hAnsi="Times" w:cs="Times"/>
          <w:i/>
          <w:sz w:val="22"/>
          <w:szCs w:val="22"/>
        </w:rPr>
      </w:pPr>
      <w:r>
        <w:rPr>
          <w:rFonts w:ascii="Times" w:hAnsi="Times" w:cs="Times"/>
          <w:i/>
          <w:sz w:val="22"/>
          <w:szCs w:val="22"/>
        </w:rPr>
        <w:t>Inferior parietal cortex</w:t>
      </w:r>
    </w:p>
    <w:p w:rsidR="0057344A" w:rsidRDefault="00461548" w:rsidP="00D61944">
      <w:pPr>
        <w:spacing w:line="480" w:lineRule="auto"/>
        <w:ind w:firstLine="720"/>
        <w:rPr>
          <w:rFonts w:ascii="Times" w:hAnsi="Times" w:cs="Times"/>
          <w:noProof/>
          <w:sz w:val="22"/>
          <w:szCs w:val="22"/>
        </w:rPr>
      </w:pPr>
      <w:r>
        <w:rPr>
          <w:rFonts w:ascii="Times" w:hAnsi="Times" w:cs="Times"/>
          <w:noProof/>
          <w:sz w:val="22"/>
          <w:szCs w:val="22"/>
        </w:rPr>
        <w:t xml:space="preserve">Inferior parietal cortex was also activated in the comparison of the subordinate relative to the dominant context.  </w:t>
      </w:r>
      <w:r w:rsidR="00D61944" w:rsidRPr="001C423E">
        <w:rPr>
          <w:rFonts w:ascii="Times" w:hAnsi="Times" w:cs="Times"/>
          <w:noProof/>
          <w:sz w:val="22"/>
          <w:szCs w:val="22"/>
        </w:rPr>
        <w:t>I</w:t>
      </w:r>
      <w:r>
        <w:rPr>
          <w:rFonts w:ascii="Times" w:hAnsi="Times" w:cs="Times"/>
          <w:noProof/>
          <w:sz w:val="22"/>
          <w:szCs w:val="22"/>
        </w:rPr>
        <w:t xml:space="preserve">nferior parietal cortex has been reported in other </w:t>
      </w:r>
      <w:r w:rsidR="00FF1BB9">
        <w:rPr>
          <w:rFonts w:ascii="Times" w:hAnsi="Times" w:cs="Times"/>
          <w:noProof/>
          <w:sz w:val="22"/>
          <w:szCs w:val="22"/>
        </w:rPr>
        <w:t xml:space="preserve">homonym comprehension tasks </w:t>
      </w:r>
      <w:r w:rsidR="00456418">
        <w:rPr>
          <w:rFonts w:ascii="Times" w:hAnsi="Times" w:cs="Times"/>
          <w:noProof/>
          <w:sz w:val="22"/>
          <w:szCs w:val="22"/>
        </w:rPr>
        <w:fldChar w:fldCharType="begin">
          <w:fldData xml:space="preserve">PEVuZE5vdGU+PENpdGU+PEF1dGhvcj5CZWRueTwvQXV0aG9yPjxZZWFyPjIwMDg8L1llYXI+PFJl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</w:fldData>
        </w:fldChar>
      </w:r>
      <w:r w:rsidR="002C77B1">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PEVuZE5vdGU+PENpdGU+PEF1dGhvcj5CZWRueTwvQXV0aG9yPjxZZWFyPjIwMDg8L1llYXI+PFJl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</w:fldData>
        </w:fldChar>
      </w:r>
      <w:r w:rsidR="002C77B1">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Pr>
          <w:rFonts w:ascii="Times" w:hAnsi="Times" w:cs="Times"/>
          <w:noProof/>
          <w:sz w:val="22"/>
          <w:szCs w:val="22"/>
        </w:rPr>
        <w:fldChar w:fldCharType="separate"/>
      </w:r>
      <w:r w:rsidR="00FF1BB9">
        <w:rPr>
          <w:rFonts w:ascii="Times" w:hAnsi="Times" w:cs="Times"/>
          <w:noProof/>
          <w:sz w:val="22"/>
          <w:szCs w:val="22"/>
        </w:rPr>
        <w:t>(Bedny et al., 2008; Grindrod et al., 2008a; Hoenig and Scheef, 2009)</w:t>
      </w:r>
      <w:r w:rsidR="00456418">
        <w:rPr>
          <w:rFonts w:ascii="Times" w:hAnsi="Times" w:cs="Times"/>
          <w:noProof/>
          <w:sz w:val="22"/>
          <w:szCs w:val="22"/>
        </w:rPr>
        <w:fldChar w:fldCharType="end"/>
      </w:r>
      <w:r w:rsidR="00FF1BB9">
        <w:rPr>
          <w:rFonts w:ascii="Times" w:hAnsi="Times" w:cs="Times"/>
          <w:noProof/>
          <w:sz w:val="22"/>
          <w:szCs w:val="22"/>
        </w:rPr>
        <w:t xml:space="preserve"> and </w:t>
      </w:r>
      <w:r>
        <w:rPr>
          <w:rFonts w:ascii="Times" w:hAnsi="Times" w:cs="Times"/>
          <w:noProof/>
          <w:sz w:val="22"/>
          <w:szCs w:val="22"/>
        </w:rPr>
        <w:t>sentence comprehension tasks</w:t>
      </w:r>
      <w:r w:rsidR="00FF1BB9">
        <w:rPr>
          <w:rFonts w:ascii="Times" w:hAnsi="Times" w:cs="Times"/>
          <w:noProof/>
          <w:sz w:val="22"/>
          <w:szCs w:val="22"/>
        </w:rPr>
        <w:t xml:space="preserve"> in general</w:t>
      </w:r>
      <w:r w:rsidR="002C77B1">
        <w:rPr>
          <w:rFonts w:ascii="Times" w:hAnsi="Times" w:cs="Times"/>
          <w:noProof/>
          <w:sz w:val="22"/>
          <w:szCs w:val="22"/>
        </w:rPr>
        <w:t xml:space="preserve"> </w:t>
      </w:r>
      <w:r w:rsidR="00456418">
        <w:rPr>
          <w:rFonts w:ascii="Times" w:hAnsi="Times" w:cs="Times"/>
          <w:noProof/>
          <w:sz w:val="22"/>
          <w:szCs w:val="22"/>
        </w:rPr>
        <w:fldChar w:fldCharType="begin">
          <w:fldData xml:space="preserve">PEVuZE5vdGU+PENpdGU+PEF1dGhvcj5BbG1vcjwvQXV0aG9yPjxZZWFyPjIwMDc8L1llYXI+PFJl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</w:fldData>
        </w:fldChar>
      </w:r>
      <w:r w:rsidR="002C77B1">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PEVuZE5vdGU+PENpdGU+PEF1dGhvcj5BbG1vcjwvQXV0aG9yPjxZZWFyPjIwMDc8L1llYXI+PFJl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</w:fldData>
        </w:fldChar>
      </w:r>
      <w:r w:rsidR="002C77B1">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Pr>
          <w:rFonts w:ascii="Times" w:hAnsi="Times" w:cs="Times"/>
          <w:noProof/>
          <w:sz w:val="22"/>
          <w:szCs w:val="22"/>
        </w:rPr>
        <w:fldChar w:fldCharType="separate"/>
      </w:r>
      <w:r w:rsidR="002C77B1">
        <w:rPr>
          <w:rFonts w:ascii="Times" w:hAnsi="Times" w:cs="Times"/>
          <w:noProof/>
          <w:sz w:val="22"/>
          <w:szCs w:val="22"/>
        </w:rPr>
        <w:t>(Almor et al., 2007; Novais-Santos et al., 2007b)</w:t>
      </w:r>
      <w:r w:rsidR="00456418">
        <w:rPr>
          <w:rFonts w:ascii="Times" w:hAnsi="Times" w:cs="Times"/>
          <w:noProof/>
          <w:sz w:val="22"/>
          <w:szCs w:val="22"/>
        </w:rPr>
        <w:fldChar w:fldCharType="end"/>
      </w:r>
      <w:r w:rsidR="002C77B1">
        <w:rPr>
          <w:rFonts w:ascii="Times" w:hAnsi="Times" w:cs="Times"/>
          <w:noProof/>
          <w:sz w:val="22"/>
          <w:szCs w:val="22"/>
        </w:rPr>
        <w:t xml:space="preserve">.  </w:t>
      </w:r>
      <w:r w:rsidR="00FF1BB9">
        <w:rPr>
          <w:rFonts w:ascii="Times" w:hAnsi="Times" w:cs="Times"/>
          <w:noProof/>
          <w:sz w:val="22"/>
          <w:szCs w:val="22"/>
        </w:rPr>
        <w:t xml:space="preserve">However, the contribution of inferior parietal cortex for language processing is not well understood.  Others have proposed that it supports the inhibition of a semantic meaning </w:t>
      </w:r>
      <w:r w:rsidR="00456418">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&lt;EndNote&gt;&lt;Cite&gt;&lt;Author&gt;Hoenig&lt;/Author&gt;&lt;Year&gt;2009&lt;/Year&gt;&lt;RecNum&gt;413&lt;/RecNum&gt;&lt;record&gt;&lt;rec-number&gt;413&lt;/rec-number&gt;&lt;foreign-keys&gt;&lt;key app="EN" db-id="5wvdzwr2nv50v4es5szxspzq9se5z9rr5p5t"&gt;413&lt;/key&gt;&lt;/foreign-keys&gt;&lt;ref-type name="Bill"&gt;4&lt;/ref-type&gt;&lt;contributors&gt;&lt;authors&gt;&lt;author&gt;Hoenig, Klaus&lt;/author&gt;&lt;author&gt;Scheef, Lukas&lt;/author&gt;&lt;/authors&gt;&lt;/contributors&gt;&lt;auth-address&gt;University of Ulm, Department of Psychiatry, Ulm, Germany. Klaus.Hoenig@uni-ulm.de&lt;/auth-address&gt;&lt;titles&gt;&lt;title&gt;Neural correlates of semantic ambiguity processing during context verification&lt;/title&gt;&lt;secondary-title&gt;NeuroImage&lt;/secondary-title&gt;&lt;/titles&gt;&lt;pages&gt;1009-19&lt;/pages&gt;&lt;volume&gt;45&lt;/volume&gt;&lt;number&gt;3&lt;/number&gt;&lt;dates&gt;&lt;year&gt;2009&lt;/year&gt;&lt;pub-dates&gt;&lt;date&gt;Apr 15&lt;/date&gt;&lt;/pub-dates&gt;&lt;/dates&gt;&lt;accession-num&gt;19167505&lt;/accession-num&gt;&lt;label&gt;p01354&lt;/label&gt;&lt;urls&gt;&lt;related-urls&gt;&lt;url&gt;http://www.sciencedirect.com/science?_ob=ArticleURL&amp;amp;_udi=B6WNP-4V9S3RX-2&amp;amp;_user=489256&amp;amp;_coverDate=04%2F15%2F2009&amp;amp;_rdoc=1&amp;amp;_fmt=high&amp;amp;_orig=search&amp;amp;_origin=search&amp;amp;_sort=d&amp;amp;_docanchor=&amp;amp;view=c&amp;amp;_acct=C000022721&amp;amp;_version=1&amp;amp;_urlVersion=0&amp;amp;_userid=489256&amp;amp;md5=023baf3f70007fd35f76d986c58e48b2&amp;amp;searchtype=a&lt;/url&gt;&lt;/related-urls&gt;&lt;/urls&gt;&lt;/record&gt;&lt;/Cite&gt;&lt;/EndNote&gt;</w:instrText>
      </w:r>
      <w:r w:rsidR="00456418">
        <w:rPr>
          <w:rFonts w:ascii="Times" w:hAnsi="Times" w:cs="Times"/>
          <w:noProof/>
          <w:sz w:val="22"/>
          <w:szCs w:val="22"/>
        </w:rPr>
        <w:fldChar w:fldCharType="separate"/>
      </w:r>
      <w:r w:rsidR="00FF1BB9">
        <w:rPr>
          <w:rFonts w:ascii="Times" w:hAnsi="Times" w:cs="Times"/>
          <w:noProof/>
          <w:sz w:val="22"/>
          <w:szCs w:val="22"/>
        </w:rPr>
        <w:t>(Hoenig and Scheef, 2009)</w:t>
      </w:r>
      <w:r w:rsidR="00456418">
        <w:rPr>
          <w:rFonts w:ascii="Times" w:hAnsi="Times" w:cs="Times"/>
          <w:noProof/>
          <w:sz w:val="22"/>
          <w:szCs w:val="22"/>
        </w:rPr>
        <w:fldChar w:fldCharType="end"/>
      </w:r>
      <w:r w:rsidR="002C77B1">
        <w:rPr>
          <w:rFonts w:ascii="Times" w:hAnsi="Times" w:cs="Times"/>
          <w:noProof/>
          <w:sz w:val="22"/>
          <w:szCs w:val="22"/>
        </w:rPr>
        <w:t xml:space="preserve">, it </w:t>
      </w:r>
      <w:r w:rsidR="00FF1BB9">
        <w:rPr>
          <w:rFonts w:ascii="Times" w:hAnsi="Times" w:cs="Times"/>
          <w:noProof/>
          <w:sz w:val="22"/>
          <w:szCs w:val="22"/>
        </w:rPr>
        <w:t>is upregulated to support</w:t>
      </w:r>
      <w:r>
        <w:rPr>
          <w:rFonts w:ascii="Times" w:hAnsi="Times" w:cs="Times"/>
          <w:noProof/>
          <w:sz w:val="22"/>
          <w:szCs w:val="22"/>
        </w:rPr>
        <w:t xml:space="preserve"> increased working memory demands associated with resolving ambiguity</w:t>
      </w:r>
      <w:r w:rsidR="0057344A">
        <w:rPr>
          <w:rFonts w:ascii="Times" w:hAnsi="Times" w:cs="Times"/>
          <w:noProof/>
          <w:sz w:val="22"/>
          <w:szCs w:val="22"/>
        </w:rPr>
        <w:t xml:space="preserve"> </w:t>
      </w:r>
      <w:r w:rsidR="00456418">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&lt;EndNote&gt;&lt;Cite&gt;&lt;Author&gt;Novais-Santos&lt;/Author&gt;&lt;Year&gt;2007&lt;/Year&gt;&lt;RecNum&gt;142&lt;/RecNum&gt;&lt;record&gt;&lt;rec-number&gt;142&lt;/rec-number&gt;&lt;foreign-keys&gt;&lt;key app="EN" db-id="5wvdzwr2nv50v4es5szxspzq9se5z9rr5p5t"&gt;142&lt;/key&gt;&lt;/foreign-keys&gt;&lt;ref-type name="Bill"&gt;4&lt;/ref-type&gt;&lt;contributors&gt;&lt;authors&gt;&lt;author&gt;Novais-Santos, S&lt;/author&gt;&lt;author&gt;Gee, J&lt;/author&gt;&lt;author&gt;Shah, M&lt;/author&gt;&lt;author&gt;Troiani, V&lt;/author&gt;&lt;author&gt;Work, M&lt;/author&gt;&lt;author&gt;Grossman, M&lt;/author&gt;&lt;/authors&gt;&lt;/contributors&gt;&lt;auth-address&gt;Department of Bioengineering, University of Pennsylvania, USA.&lt;/auth-address&gt;&lt;titles&gt;&lt;title&gt;Resolving sentence ambiguity with planning and working memory resources: Evidence from fMRI&lt;/title&gt;&lt;secondary-title&gt;NeuroImage&lt;/secondary-title&gt;&lt;/titles&gt;&lt;pages&gt;361-78&lt;/pages&gt;&lt;volume&gt;37&lt;/volume&gt;&lt;number&gt;1&lt;/number&gt;&lt;dates&gt;&lt;year&gt;2007&lt;/year&gt;&lt;pub-dates&gt;&lt;date&gt;Aug 1&lt;/date&gt;&lt;/pub-dates&gt;&lt;/dates&gt;&lt;accession-num&gt;17574445&lt;/accession-num&gt;&lt;label&gt;p00506&lt;/label&gt;&lt;urls&gt;&lt;related-urls&gt;&lt;url&gt;http://www.ncbi.nlm.nih.gov/entrez/query.fcgi?cmd=Retrieve&amp;amp;db=PubMed&amp;amp;dopt=Citation&amp;amp;list_uids=17574445&lt;/url&gt;&lt;/related-urls&gt;&lt;/urls&gt;&lt;/record&gt;&lt;/Cite&gt;&lt;/EndNote&gt;</w:instrText>
      </w:r>
      <w:r w:rsidR="00456418">
        <w:rPr>
          <w:rFonts w:ascii="Times" w:hAnsi="Times" w:cs="Times"/>
          <w:noProof/>
          <w:sz w:val="22"/>
          <w:szCs w:val="22"/>
        </w:rPr>
        <w:fldChar w:fldCharType="separate"/>
      </w:r>
      <w:r w:rsidR="00170316">
        <w:rPr>
          <w:rFonts w:ascii="Times" w:hAnsi="Times" w:cs="Times"/>
          <w:noProof/>
          <w:sz w:val="22"/>
          <w:szCs w:val="22"/>
        </w:rPr>
        <w:t>(Novais-Santos et al., 2007b)</w:t>
      </w:r>
      <w:r w:rsidR="00456418">
        <w:rPr>
          <w:rFonts w:ascii="Times" w:hAnsi="Times" w:cs="Times"/>
          <w:noProof/>
          <w:sz w:val="22"/>
          <w:szCs w:val="22"/>
        </w:rPr>
        <w:fldChar w:fldCharType="end"/>
      </w:r>
      <w:r w:rsidR="002C77B1">
        <w:rPr>
          <w:rFonts w:ascii="Times" w:hAnsi="Times" w:cs="Times"/>
          <w:noProof/>
          <w:sz w:val="22"/>
          <w:szCs w:val="22"/>
        </w:rPr>
        <w:t xml:space="preserve">, or that it integrates multiple sources of linguistic information </w:t>
      </w:r>
      <w:r w:rsidR="00456418">
        <w:rPr>
          <w:rFonts w:ascii="Times" w:hAnsi="Times" w:cs="Times"/>
          <w:noProof/>
          <w:sz w:val="22"/>
          <w:szCs w:val="22"/>
        </w:rPr>
        <w:fldChar w:fldCharType="begin"/>
      </w:r>
      <w:r w:rsidR="002C77B1">
        <w:rPr>
          <w:rFonts w:ascii="Times" w:hAnsi="Times" w:cs="Times"/>
          <w:noProof/>
          <w:sz w:val="22"/>
          <w:szCs w:val="22"/>
        </w:rPr>
        <w:instrText xml:space="preserve"> ADDIN EN.CITE &lt;EndNote&gt;&lt;Cite&gt;&lt;Author&gt;Almor&lt;/Author&gt;&lt;Year&gt;2007&lt;/Year&gt;&lt;RecNum&gt;16&lt;/RecNum&gt;&lt;record&gt;&lt;rec-number&gt;16&lt;/rec-number&gt;&lt;foreign-keys&gt;&lt;key app="EN" db-id="5wvdzwr2nv50v4es5szxspzq9se5z9rr5p5t"&gt;16&lt;/key&gt;&lt;/foreign-keys&gt;&lt;ref-type name="Bill"&gt;4&lt;/ref-type&gt;&lt;contributors&gt;&lt;authors&gt;&lt;author&gt;Almor, Amit&lt;/author&gt;&lt;author&gt;Smith, David V&lt;/author&gt;&lt;author&gt;Bonilha, Leonardo&lt;/author&gt;&lt;author&gt;Fridriksson, Julius&lt;/author&gt;&lt;author&gt;Rorden, Chris&lt;/author&gt;&lt;/authors&gt;&lt;/contributors&gt;&lt;auth-address&gt;Department of Psychology, University of South Carolina, Columbia, South Carolina 29208, USA. almor@sc.edu&lt;/auth-address&gt;&lt;titles&gt;&lt;title&gt;What is in a name? Spatial brain circuits are used to track discourse references&lt;/title&gt;&lt;secondary-title&gt;Neuroreport&lt;/secondary-title&gt;&lt;/titles&gt;&lt;pages&gt;1215-9&lt;/pages&gt;&lt;volume&gt;18&lt;/volume&gt;&lt;number&gt;12&lt;/number&gt;&lt;dates&gt;&lt;year&gt;2007&lt;/year&gt;&lt;pub-dates&gt;&lt;date&gt;Aug 6&lt;/date&gt;&lt;/pub-dates&gt;&lt;/dates&gt;&lt;accession-num&gt;17632270&lt;/accession-num&gt;&lt;label&gt;p00073&lt;/label&gt;&lt;urls&gt;&lt;related-urls&gt;&lt;url&gt;http://www.ncbi.nlm.nih.gov/entrez/query.fcgi?db=pubmed&amp;amp;cmd=Retrieve&amp;amp;dopt=AbstractPlus&amp;amp;list_uids=17632270&lt;/url&gt;&lt;/related-urls&gt;&lt;/urls&gt;&lt;/record&gt;&lt;/Cite&gt;&lt;/EndNote&gt;</w:instrText>
      </w:r>
      <w:r w:rsidR="00456418">
        <w:rPr>
          <w:rFonts w:ascii="Times" w:hAnsi="Times" w:cs="Times"/>
          <w:noProof/>
          <w:sz w:val="22"/>
          <w:szCs w:val="22"/>
        </w:rPr>
        <w:fldChar w:fldCharType="separate"/>
      </w:r>
      <w:r w:rsidR="002C77B1">
        <w:rPr>
          <w:rFonts w:ascii="Times" w:hAnsi="Times" w:cs="Times"/>
          <w:noProof/>
          <w:sz w:val="22"/>
          <w:szCs w:val="22"/>
        </w:rPr>
        <w:t>(Almor et al., 2007)</w:t>
      </w:r>
      <w:r w:rsidR="00456418">
        <w:rPr>
          <w:rFonts w:ascii="Times" w:hAnsi="Times" w:cs="Times"/>
          <w:noProof/>
          <w:sz w:val="22"/>
          <w:szCs w:val="22"/>
        </w:rPr>
        <w:fldChar w:fldCharType="end"/>
      </w:r>
      <w:r w:rsidR="0057344A">
        <w:rPr>
          <w:rFonts w:ascii="Times" w:hAnsi="Times" w:cs="Times"/>
          <w:noProof/>
          <w:sz w:val="22"/>
          <w:szCs w:val="22"/>
        </w:rPr>
        <w:t>.</w:t>
      </w:r>
      <w:r w:rsidR="00FF1BB9">
        <w:rPr>
          <w:rFonts w:ascii="Times" w:hAnsi="Times" w:cs="Times"/>
          <w:noProof/>
          <w:sz w:val="22"/>
          <w:szCs w:val="22"/>
        </w:rPr>
        <w:t xml:space="preserve"> </w:t>
      </w:r>
      <w:r w:rsidR="002C77B1">
        <w:rPr>
          <w:rFonts w:ascii="Times" w:hAnsi="Times" w:cs="Times"/>
          <w:noProof/>
          <w:sz w:val="22"/>
          <w:szCs w:val="22"/>
        </w:rPr>
        <w:t>In the following section we propose a novel account for inferior parietal cortex as a component of a large-scale network that supports homonym comprehension.</w:t>
      </w:r>
    </w:p>
    <w:p w:rsidR="00592717" w:rsidRDefault="00592717" w:rsidP="002C77B1">
      <w:pPr>
        <w:spacing w:line="480" w:lineRule="auto"/>
        <w:rPr>
          <w:rFonts w:ascii="Times" w:hAnsi="Times" w:cs="Times"/>
          <w:sz w:val="22"/>
          <w:szCs w:val="22"/>
        </w:rPr>
      </w:pPr>
    </w:p>
    <w:p w:rsidR="00FF1BB9" w:rsidRDefault="002C77B1">
      <w:pPr>
        <w:spacing w:line="480" w:lineRule="auto"/>
        <w:rPr>
          <w:rFonts w:ascii="Times" w:hAnsi="Times" w:cs="Times"/>
          <w:i/>
          <w:sz w:val="22"/>
          <w:szCs w:val="22"/>
        </w:rPr>
      </w:pPr>
      <w:r>
        <w:rPr>
          <w:rFonts w:ascii="Times" w:hAnsi="Times" w:cs="Times"/>
          <w:i/>
          <w:sz w:val="22"/>
          <w:szCs w:val="22"/>
        </w:rPr>
        <w:t xml:space="preserve">A </w:t>
      </w:r>
      <w:proofErr w:type="spellStart"/>
      <w:r>
        <w:rPr>
          <w:rFonts w:ascii="Times" w:hAnsi="Times" w:cs="Times"/>
          <w:i/>
          <w:sz w:val="22"/>
          <w:szCs w:val="22"/>
        </w:rPr>
        <w:t>fronto</w:t>
      </w:r>
      <w:proofErr w:type="spellEnd"/>
      <w:r>
        <w:rPr>
          <w:rFonts w:ascii="Times" w:hAnsi="Times" w:cs="Times"/>
          <w:i/>
          <w:sz w:val="22"/>
          <w:szCs w:val="22"/>
        </w:rPr>
        <w:t>-parietal network</w:t>
      </w:r>
    </w:p>
    <w:p w:rsidR="004440FD" w:rsidRDefault="00D279FA">
      <w:pPr>
        <w:spacing w:line="480" w:lineRule="auto"/>
        <w:ind w:firstLine="720"/>
        <w:rPr>
          <w:rFonts w:ascii="Times" w:hAnsi="Times" w:cs="Times"/>
          <w:noProof/>
          <w:sz w:val="22"/>
          <w:szCs w:val="22"/>
        </w:rPr>
      </w:pPr>
      <w:r>
        <w:rPr>
          <w:rFonts w:ascii="Times" w:hAnsi="Times" w:cs="Times"/>
          <w:sz w:val="22"/>
          <w:szCs w:val="22"/>
        </w:rPr>
        <w:t xml:space="preserve">Together, DLPFC, OFC, and inferior parietal cortex contribute to the resolution of a homonym’s meaning. </w:t>
      </w:r>
      <w:r w:rsidR="007A446D">
        <w:rPr>
          <w:rFonts w:ascii="Times" w:hAnsi="Times" w:cs="Times"/>
          <w:sz w:val="22"/>
          <w:szCs w:val="22"/>
        </w:rPr>
        <w:t xml:space="preserve">Studies on decision-making have implicated these regions as contributing to a large-scale network that supports the calculation of expected utility when making a decision.  </w:t>
      </w:r>
      <w:r w:rsidR="007A446D" w:rsidRPr="001C423E">
        <w:rPr>
          <w:rFonts w:ascii="Times" w:hAnsi="Times" w:cs="Times"/>
          <w:sz w:val="22"/>
          <w:szCs w:val="22"/>
        </w:rPr>
        <w:t>Expected utility (EU) is generally defined as the probability of an event (P) times the value of an outcome (V), where value is equal to cost (C) minus risk (R), or EU = P * (C - R).</w:t>
      </w:r>
      <w:r w:rsidR="00D410FE">
        <w:rPr>
          <w:rFonts w:ascii="Times" w:hAnsi="Times" w:cs="Times"/>
          <w:sz w:val="22"/>
          <w:szCs w:val="22"/>
        </w:rPr>
        <w:t xml:space="preserve">  </w:t>
      </w:r>
      <w:r w:rsidR="007A446D">
        <w:rPr>
          <w:rFonts w:ascii="Times" w:hAnsi="Times" w:cs="Times"/>
          <w:sz w:val="22"/>
          <w:szCs w:val="22"/>
        </w:rPr>
        <w:t>A recent linguistic model proposed that individuals use expected utility to make linguistic choices that maximize communicative clarity</w:t>
      </w:r>
      <w:r w:rsidR="00AE0570">
        <w:rPr>
          <w:rFonts w:ascii="Times" w:hAnsi="Times" w:cs="Times"/>
          <w:sz w:val="22"/>
          <w:szCs w:val="22"/>
        </w:rPr>
        <w:t xml:space="preserve"> </w:t>
      </w:r>
      <w:r w:rsidR="00456418">
        <w:rPr>
          <w:rFonts w:ascii="Times" w:hAnsi="Times" w:cs="Times"/>
          <w:sz w:val="22"/>
          <w:szCs w:val="22"/>
        </w:rPr>
        <w:fldChar w:fldCharType="begin"/>
      </w:r>
      <w:r w:rsidR="002C77B1">
        <w:rPr>
          <w:rFonts w:ascii="Times" w:hAnsi="Times" w:cs="Times"/>
          <w:sz w:val="22"/>
          <w:szCs w:val="22"/>
        </w:rPr>
        <w:instrText xml:space="preserve"> ADDIN EN.CITE &lt;EndNote&gt;&lt;Cite&gt;&lt;Author&gt;Clark&lt;/Author&gt;&lt;Year&gt;in press&lt;/Year&gt;&lt;RecNum&gt;363&lt;/RecNum&gt;&lt;record&gt;&lt;rec-number&gt;363&lt;/rec-number&gt;&lt;foreign-keys&gt;&lt;key app="EN" db-id="5wvdzwr2nv50v4es5szxspzq9se5z9rr5p5t"&gt;363&lt;/key&gt;&lt;/foreign-keys&gt;&lt;ref-type name="Book"&gt;6&lt;/ref-type&gt;&lt;contributors&gt;&lt;authors&gt;&lt;author&gt;Clark, Robin&lt;/author&gt;&lt;/authors&gt;&lt;/contributors&gt;&lt;titles&gt;&lt;title&gt;Meaningful Games:  Exploring Language with Game Theory&lt;/title&gt;&lt;/titles&gt;&lt;pages&gt;1-425&lt;/pages&gt;&lt;dates&gt;&lt;year&gt;in press&lt;/year&gt;&lt;pub-dates&gt;&lt;date&gt;Nov 17&lt;/date&gt;&lt;/pub-dates&gt;&lt;/dates&gt;&lt;pub-location&gt;Cambridge, MA&lt;/pub-location&gt;&lt;publisher&gt;MIT Press&lt;/publisher&gt;&lt;label&gt;p00577&lt;/label&gt;&lt;urls&gt;&lt;/urls&gt;&lt;/record&gt;&lt;/Cite&gt;&lt;Cite&gt;&lt;Author&gt;Clark&lt;/Author&gt;&lt;Year&gt;2007&lt;/Year&gt;&lt;RecNum&gt;219&lt;/RecNum&gt;&lt;record&gt;&lt;rec-number&gt;219&lt;/rec-number&gt;&lt;foreign-keys&gt;&lt;key app="EN" db-id="5wvdzwr2nv50v4es5szxspzq9se5z9rr5p5t"&gt;219&lt;/key&gt;&lt;/foreign-keys&gt;&lt;ref-type name="Bill"&gt;4&lt;/ref-type&gt;&lt;contributors&gt;&lt;authors&gt;&lt;author&gt;Clark, R&lt;/author&gt;&lt;author&gt;Parikh, P&lt;/author&gt;&lt;/authors&gt;&lt;/contributors&gt;&lt;titles&gt;&lt;title&gt;Game theory and discourse anaphora&lt;/title&gt;&lt;secondary-title&gt;Journal of Logic, Language and Information&lt;/secondary-title&gt;&lt;/titles&gt;&lt;pages&gt;265-282&lt;/pages&gt;&lt;volume&gt;16&lt;/volume&gt;&lt;dates&gt;&lt;year&gt;2007&lt;/year&gt;&lt;/dates&gt;&lt;label&gt;p00329&lt;/label&gt;&lt;urls&gt;&lt;/urls&gt;&lt;/record&gt;&lt;/Cite&gt;&lt;/EndNote&gt;</w:instrText>
      </w:r>
      <w:r w:rsidR="00456418">
        <w:rPr>
          <w:rFonts w:ascii="Times" w:hAnsi="Times" w:cs="Times"/>
          <w:sz w:val="22"/>
          <w:szCs w:val="22"/>
        </w:rPr>
        <w:fldChar w:fldCharType="separate"/>
      </w:r>
      <w:r w:rsidR="00170316">
        <w:rPr>
          <w:rFonts w:ascii="Times" w:hAnsi="Times" w:cs="Times"/>
          <w:noProof/>
          <w:sz w:val="22"/>
          <w:szCs w:val="22"/>
        </w:rPr>
        <w:t>(Clark and Parikh, 2007; Clark, in press)</w:t>
      </w:r>
      <w:r w:rsidR="00456418">
        <w:rPr>
          <w:rFonts w:ascii="Times" w:hAnsi="Times" w:cs="Times"/>
          <w:sz w:val="22"/>
          <w:szCs w:val="22"/>
        </w:rPr>
        <w:fldChar w:fldCharType="end"/>
      </w:r>
      <w:r w:rsidR="007A446D">
        <w:rPr>
          <w:rFonts w:ascii="Times" w:hAnsi="Times" w:cs="Times"/>
          <w:sz w:val="22"/>
          <w:szCs w:val="22"/>
        </w:rPr>
        <w:t xml:space="preserve">.  According to this account, </w:t>
      </w:r>
      <w:r w:rsidR="00D67994" w:rsidRPr="001C423E">
        <w:rPr>
          <w:rFonts w:ascii="Times" w:hAnsi="Times" w:cs="Times"/>
          <w:sz w:val="22"/>
          <w:szCs w:val="22"/>
        </w:rPr>
        <w:t xml:space="preserve">“probability” </w:t>
      </w:r>
      <w:r w:rsidR="00AE0570">
        <w:rPr>
          <w:rFonts w:ascii="Times" w:hAnsi="Times" w:cs="Times"/>
          <w:sz w:val="22"/>
          <w:szCs w:val="22"/>
        </w:rPr>
        <w:t>would r</w:t>
      </w:r>
      <w:r w:rsidR="00D67994" w:rsidRPr="001C423E">
        <w:rPr>
          <w:rFonts w:ascii="Times" w:hAnsi="Times" w:cs="Times"/>
          <w:sz w:val="22"/>
          <w:szCs w:val="22"/>
        </w:rPr>
        <w:t xml:space="preserve">efer to the likelihood of a homonym meaning in a specific </w:t>
      </w:r>
      <w:r w:rsidR="007A446D">
        <w:rPr>
          <w:rFonts w:ascii="Times" w:hAnsi="Times" w:cs="Times"/>
          <w:sz w:val="22"/>
          <w:szCs w:val="22"/>
        </w:rPr>
        <w:t xml:space="preserve">context and would be supported by a </w:t>
      </w:r>
      <w:r w:rsidR="00AE0570">
        <w:rPr>
          <w:rFonts w:ascii="Times" w:hAnsi="Times" w:cs="Times"/>
          <w:sz w:val="22"/>
          <w:szCs w:val="22"/>
        </w:rPr>
        <w:t>probabilistic</w:t>
      </w:r>
      <w:r w:rsidR="007A446D">
        <w:rPr>
          <w:rFonts w:ascii="Times" w:hAnsi="Times" w:cs="Times"/>
          <w:sz w:val="22"/>
          <w:szCs w:val="22"/>
        </w:rPr>
        <w:t xml:space="preserve"> neural mechanism such as DLPFC</w:t>
      </w:r>
      <w:r w:rsidR="00D67994" w:rsidRPr="001C423E">
        <w:rPr>
          <w:rFonts w:ascii="Times" w:hAnsi="Times" w:cs="Times"/>
          <w:sz w:val="22"/>
          <w:szCs w:val="22"/>
        </w:rPr>
        <w:t xml:space="preserve">.  </w:t>
      </w:r>
      <w:r w:rsidR="007A446D">
        <w:rPr>
          <w:rFonts w:ascii="Times" w:hAnsi="Times" w:cs="Times"/>
          <w:sz w:val="22"/>
          <w:szCs w:val="22"/>
        </w:rPr>
        <w:t xml:space="preserve">“Value” would </w:t>
      </w:r>
      <w:r w:rsidR="00D67994" w:rsidRPr="001C423E">
        <w:rPr>
          <w:rFonts w:ascii="Times" w:hAnsi="Times" w:cs="Times"/>
          <w:sz w:val="22"/>
          <w:szCs w:val="22"/>
        </w:rPr>
        <w:t xml:space="preserve">refer to the difference between the working memory and </w:t>
      </w:r>
      <w:proofErr w:type="spellStart"/>
      <w:r w:rsidR="00D67994" w:rsidRPr="001C423E">
        <w:rPr>
          <w:rFonts w:ascii="Times" w:hAnsi="Times" w:cs="Times"/>
          <w:sz w:val="22"/>
          <w:szCs w:val="22"/>
        </w:rPr>
        <w:t>attentional</w:t>
      </w:r>
      <w:proofErr w:type="spellEnd"/>
      <w:r w:rsidR="00D67994" w:rsidRPr="001C423E">
        <w:rPr>
          <w:rFonts w:ascii="Times" w:hAnsi="Times" w:cs="Times"/>
          <w:sz w:val="22"/>
          <w:szCs w:val="22"/>
        </w:rPr>
        <w:t xml:space="preserve"> resource “costs” required to </w:t>
      </w:r>
      <w:r w:rsidR="007A446D">
        <w:rPr>
          <w:rFonts w:ascii="Times" w:hAnsi="Times" w:cs="Times"/>
          <w:sz w:val="22"/>
          <w:szCs w:val="22"/>
        </w:rPr>
        <w:t>evaluate</w:t>
      </w:r>
      <w:r w:rsidR="00D67994" w:rsidRPr="001C423E">
        <w:rPr>
          <w:rFonts w:ascii="Times" w:hAnsi="Times" w:cs="Times"/>
          <w:sz w:val="22"/>
          <w:szCs w:val="22"/>
        </w:rPr>
        <w:t xml:space="preserve"> an alternative word (e.g., </w:t>
      </w:r>
      <w:r w:rsidR="007A446D">
        <w:rPr>
          <w:rFonts w:ascii="Times" w:hAnsi="Times" w:cs="Times"/>
          <w:sz w:val="22"/>
          <w:szCs w:val="22"/>
        </w:rPr>
        <w:t>considering an alternative meaning of “pen” in a dominant context</w:t>
      </w:r>
      <w:r w:rsidR="00D67994" w:rsidRPr="001C423E">
        <w:rPr>
          <w:rFonts w:ascii="Times" w:hAnsi="Times" w:cs="Times"/>
          <w:sz w:val="22"/>
          <w:szCs w:val="22"/>
        </w:rPr>
        <w:t xml:space="preserve"> </w:t>
      </w:r>
      <w:r w:rsidR="007A446D">
        <w:rPr>
          <w:rFonts w:ascii="Times" w:hAnsi="Times" w:cs="Times"/>
          <w:sz w:val="22"/>
          <w:szCs w:val="22"/>
        </w:rPr>
        <w:t>may not be worthwhile)</w:t>
      </w:r>
      <w:r w:rsidR="00AE0570">
        <w:rPr>
          <w:rFonts w:ascii="Times" w:hAnsi="Times" w:cs="Times"/>
          <w:sz w:val="22"/>
          <w:szCs w:val="22"/>
        </w:rPr>
        <w:t xml:space="preserve"> and would be supported by value mechanism such as OFC</w:t>
      </w:r>
      <w:r w:rsidR="007A446D">
        <w:rPr>
          <w:rFonts w:ascii="Times" w:hAnsi="Times" w:cs="Times"/>
          <w:sz w:val="22"/>
          <w:szCs w:val="22"/>
        </w:rPr>
        <w:t>.</w:t>
      </w:r>
      <w:r w:rsidR="00AE0570">
        <w:rPr>
          <w:rFonts w:ascii="Times" w:hAnsi="Times" w:cs="Times"/>
          <w:sz w:val="22"/>
          <w:szCs w:val="22"/>
        </w:rPr>
        <w:t xml:space="preserve">  Lastly, expected utility would require the </w:t>
      </w:r>
      <w:r w:rsidR="00D410FE">
        <w:rPr>
          <w:rFonts w:ascii="Times" w:hAnsi="Times" w:cs="Times"/>
          <w:sz w:val="22"/>
          <w:szCs w:val="22"/>
        </w:rPr>
        <w:t>integration</w:t>
      </w:r>
      <w:r w:rsidR="00AE0570">
        <w:rPr>
          <w:rFonts w:ascii="Times" w:hAnsi="Times" w:cs="Times"/>
          <w:sz w:val="22"/>
          <w:szCs w:val="22"/>
        </w:rPr>
        <w:t xml:space="preserve"> of probabilistic information about a homonym’s meaning and value information and would be supported by a neural mechanism known to contribute to integration</w:t>
      </w:r>
      <w:r w:rsidR="004440FD">
        <w:rPr>
          <w:rFonts w:ascii="Times" w:hAnsi="Times" w:cs="Times"/>
          <w:sz w:val="22"/>
          <w:szCs w:val="22"/>
        </w:rPr>
        <w:t xml:space="preserve">.  Previous </w:t>
      </w:r>
      <w:proofErr w:type="spellStart"/>
      <w:r w:rsidR="005F783E" w:rsidRPr="001C423E">
        <w:rPr>
          <w:rFonts w:ascii="Times" w:hAnsi="Times" w:cs="Times"/>
          <w:sz w:val="22"/>
          <w:szCs w:val="22"/>
        </w:rPr>
        <w:t>neuroimaging</w:t>
      </w:r>
      <w:proofErr w:type="spellEnd"/>
      <w:r w:rsidR="005F783E" w:rsidRPr="001C423E">
        <w:rPr>
          <w:rFonts w:ascii="Times" w:hAnsi="Times" w:cs="Times"/>
          <w:sz w:val="22"/>
          <w:szCs w:val="22"/>
        </w:rPr>
        <w:t xml:space="preserve"> studies </w:t>
      </w:r>
      <w:r w:rsidR="004440FD">
        <w:rPr>
          <w:rFonts w:ascii="Times" w:hAnsi="Times" w:cs="Times"/>
          <w:sz w:val="22"/>
          <w:szCs w:val="22"/>
        </w:rPr>
        <w:t xml:space="preserve">have demonstrated that inferior parietal cortex </w:t>
      </w:r>
      <w:r w:rsidR="005F783E" w:rsidRPr="001C423E">
        <w:rPr>
          <w:rFonts w:ascii="Times" w:hAnsi="Times" w:cs="Times"/>
          <w:sz w:val="22"/>
          <w:szCs w:val="22"/>
        </w:rPr>
        <w:t xml:space="preserve">contributes to integrating the probability and risk components of a decision into a single currency such as expected, or physiological, utility </w:t>
      </w:r>
      <w:r w:rsidR="00456418" w:rsidRPr="001C423E">
        <w:rPr>
          <w:rFonts w:ascii="Times" w:hAnsi="Times" w:cs="Times"/>
          <w:noProof/>
          <w:sz w:val="22"/>
          <w:szCs w:val="22"/>
        </w:rPr>
        <w:fldChar w:fldCharType="begin">
          <w:fldData xml:space="preserve">PEVuZE5vdGU+PENpdGU+PEF1dGhvcj5IdWV0dGVsPC9BdXRob3I+PFllYXI+MjAwNTwvWWVhcj48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</w:fldData>
        </w:fldChar>
      </w:r>
      <w:r w:rsidR="009D1F4C">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PEVuZE5vdGU+PENpdGU+PEF1dGhvcj5IdWV0dGVsPC9BdXRob3I+PFllYXI+MjAwNTwvWWVhcj48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</w:fldData>
        </w:fldChar>
      </w:r>
      <w:r w:rsidR="009D1F4C">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(Platt and Glimcher, 1999; Paulus et al., 2001; Huettel et al., 2005)</w:t>
      </w:r>
      <w:r w:rsidR="00456418" w:rsidRPr="001C423E">
        <w:rPr>
          <w:rFonts w:ascii="Times" w:hAnsi="Times" w:cs="Times"/>
          <w:noProof/>
          <w:sz w:val="22"/>
          <w:szCs w:val="22"/>
        </w:rPr>
        <w:fldChar w:fldCharType="end"/>
      </w:r>
      <w:r w:rsidR="005F783E" w:rsidRPr="001C423E">
        <w:rPr>
          <w:rFonts w:ascii="Times" w:hAnsi="Times" w:cs="Times"/>
          <w:noProof/>
          <w:sz w:val="22"/>
          <w:szCs w:val="22"/>
        </w:rPr>
        <w:t xml:space="preserve">.  </w:t>
      </w:r>
    </w:p>
    <w:p w:rsidR="00B4096E" w:rsidRDefault="005F783E">
      <w:pPr>
        <w:spacing w:line="480" w:lineRule="auto"/>
        <w:ind w:firstLine="720"/>
        <w:rPr>
          <w:rFonts w:ascii="Times" w:hAnsi="Times" w:cs="Times"/>
          <w:sz w:val="22"/>
          <w:szCs w:val="22"/>
        </w:rPr>
      </w:pPr>
      <w:r w:rsidRPr="001C423E">
        <w:rPr>
          <w:rFonts w:ascii="Times" w:hAnsi="Times" w:cs="Times"/>
          <w:sz w:val="22"/>
          <w:szCs w:val="22"/>
        </w:rPr>
        <w:t xml:space="preserve">The observation that there are individual differences in the performance of two subgroups of participants requires some additional investigation to determine why some individuals </w:t>
      </w:r>
      <w:r w:rsidR="00AE0570">
        <w:rPr>
          <w:rFonts w:ascii="Times" w:hAnsi="Times" w:cs="Times"/>
          <w:sz w:val="22"/>
          <w:szCs w:val="22"/>
        </w:rPr>
        <w:t>interpret homonyms differently than other individuals</w:t>
      </w:r>
      <w:r w:rsidRPr="001C423E">
        <w:rPr>
          <w:rFonts w:ascii="Times" w:hAnsi="Times" w:cs="Times"/>
          <w:sz w:val="22"/>
          <w:szCs w:val="22"/>
        </w:rPr>
        <w:t xml:space="preserve">.  Individuals who decided to complete a sentence with a non-homonymous word also showed greater recruitment of a frontal-parietal decision-making network in a subordinate context compared to a dominant context.  One potential account for these different behavioral performance patterns is that it has long been established that individuals widely vary along a continuum of risk-aversive and risk-taking behavior.  In the context of our proposed decision-making model, it is possible that </w:t>
      </w:r>
      <w:proofErr w:type="spellStart"/>
      <w:r w:rsidR="00B4096E">
        <w:rPr>
          <w:rFonts w:ascii="Times" w:hAnsi="Times" w:cs="Times"/>
          <w:sz w:val="22"/>
          <w:szCs w:val="22"/>
        </w:rPr>
        <w:t>strategizer</w:t>
      </w:r>
      <w:r w:rsidRPr="001C423E">
        <w:rPr>
          <w:rFonts w:ascii="Times" w:hAnsi="Times" w:cs="Times"/>
          <w:sz w:val="22"/>
          <w:szCs w:val="22"/>
        </w:rPr>
        <w:t>s</w:t>
      </w:r>
      <w:proofErr w:type="spellEnd"/>
      <w:r w:rsidRPr="001C423E">
        <w:rPr>
          <w:rFonts w:ascii="Times" w:hAnsi="Times" w:cs="Times"/>
          <w:sz w:val="22"/>
          <w:szCs w:val="22"/>
        </w:rPr>
        <w:t xml:space="preserve"> are</w:t>
      </w:r>
      <w:r w:rsidR="002D7AA7">
        <w:rPr>
          <w:rFonts w:ascii="Times" w:hAnsi="Times" w:cs="Times"/>
          <w:sz w:val="22"/>
          <w:szCs w:val="22"/>
        </w:rPr>
        <w:t xml:space="preserve"> relatively</w:t>
      </w:r>
      <w:r w:rsidRPr="001C423E">
        <w:rPr>
          <w:rFonts w:ascii="Times" w:hAnsi="Times" w:cs="Times"/>
          <w:sz w:val="22"/>
          <w:szCs w:val="22"/>
        </w:rPr>
        <w:t xml:space="preserve"> risk averse and therefore complete sentences so they are more likely to be understood.  Other potential accounts include the possibilities that </w:t>
      </w:r>
      <w:proofErr w:type="spellStart"/>
      <w:r w:rsidR="00B4096E">
        <w:rPr>
          <w:rFonts w:ascii="Times" w:hAnsi="Times" w:cs="Times"/>
          <w:sz w:val="22"/>
          <w:szCs w:val="22"/>
        </w:rPr>
        <w:t>strategizer</w:t>
      </w:r>
      <w:r w:rsidRPr="001C423E">
        <w:rPr>
          <w:rFonts w:ascii="Times" w:hAnsi="Times" w:cs="Times"/>
          <w:sz w:val="22"/>
          <w:szCs w:val="22"/>
        </w:rPr>
        <w:t>s</w:t>
      </w:r>
      <w:proofErr w:type="spellEnd"/>
      <w:r w:rsidRPr="001C423E">
        <w:rPr>
          <w:rFonts w:ascii="Times" w:hAnsi="Times" w:cs="Times"/>
          <w:sz w:val="22"/>
          <w:szCs w:val="22"/>
        </w:rPr>
        <w:t xml:space="preserve"> had increased word knowledge of the homonyms and therefore were more likely to appreciate the subordinate meaning</w:t>
      </w:r>
      <w:r w:rsidR="002D7AA7">
        <w:rPr>
          <w:rFonts w:ascii="Times" w:hAnsi="Times" w:cs="Times"/>
          <w:sz w:val="22"/>
          <w:szCs w:val="22"/>
        </w:rPr>
        <w:t>,</w:t>
      </w:r>
      <w:r w:rsidRPr="001C423E">
        <w:rPr>
          <w:rFonts w:ascii="Times" w:hAnsi="Times" w:cs="Times"/>
          <w:sz w:val="22"/>
          <w:szCs w:val="22"/>
        </w:rPr>
        <w:t xml:space="preserve"> or that the </w:t>
      </w:r>
      <w:proofErr w:type="spellStart"/>
      <w:r w:rsidR="00B4096E">
        <w:rPr>
          <w:rFonts w:ascii="Times" w:hAnsi="Times" w:cs="Times"/>
          <w:sz w:val="22"/>
          <w:szCs w:val="22"/>
        </w:rPr>
        <w:t>strategizer</w:t>
      </w:r>
      <w:r w:rsidRPr="001C423E">
        <w:rPr>
          <w:rFonts w:ascii="Times" w:hAnsi="Times" w:cs="Times"/>
          <w:sz w:val="22"/>
          <w:szCs w:val="22"/>
        </w:rPr>
        <w:t>s</w:t>
      </w:r>
      <w:proofErr w:type="spellEnd"/>
      <w:r w:rsidRPr="001C423E">
        <w:rPr>
          <w:rFonts w:ascii="Times" w:hAnsi="Times" w:cs="Times"/>
          <w:sz w:val="22"/>
          <w:szCs w:val="22"/>
        </w:rPr>
        <w:t xml:space="preserve"> had </w:t>
      </w:r>
      <w:r w:rsidR="002D7AA7">
        <w:rPr>
          <w:rFonts w:ascii="Times" w:hAnsi="Times" w:cs="Times"/>
          <w:sz w:val="22"/>
          <w:szCs w:val="22"/>
        </w:rPr>
        <w:t>greater</w:t>
      </w:r>
      <w:r w:rsidR="002D7AA7" w:rsidRPr="001C423E">
        <w:rPr>
          <w:rFonts w:ascii="Times" w:hAnsi="Times" w:cs="Times"/>
          <w:sz w:val="22"/>
          <w:szCs w:val="22"/>
        </w:rPr>
        <w:t xml:space="preserve"> </w:t>
      </w:r>
      <w:r w:rsidRPr="001C423E">
        <w:rPr>
          <w:rFonts w:ascii="Times" w:hAnsi="Times" w:cs="Times"/>
          <w:sz w:val="22"/>
          <w:szCs w:val="22"/>
        </w:rPr>
        <w:t xml:space="preserve">working memory resources and were therefore more able to select an alternative.  </w:t>
      </w:r>
      <w:r w:rsidR="002D7AA7">
        <w:rPr>
          <w:rFonts w:ascii="Times" w:hAnsi="Times" w:cs="Times"/>
          <w:sz w:val="22"/>
          <w:szCs w:val="22"/>
        </w:rPr>
        <w:t>It is unfortunate that we did not assess these characteristics in the individuals participating in the present study, and a</w:t>
      </w:r>
      <w:r w:rsidRPr="001C423E">
        <w:rPr>
          <w:rFonts w:ascii="Times" w:hAnsi="Times" w:cs="Times"/>
          <w:sz w:val="22"/>
          <w:szCs w:val="22"/>
        </w:rPr>
        <w:t xml:space="preserve">n important direction for </w:t>
      </w:r>
      <w:r w:rsidR="00086F3A">
        <w:rPr>
          <w:rFonts w:ascii="Times" w:hAnsi="Times" w:cs="Times"/>
          <w:sz w:val="22"/>
          <w:szCs w:val="22"/>
        </w:rPr>
        <w:t>future</w:t>
      </w:r>
      <w:r w:rsidR="00086F3A" w:rsidRPr="001C423E">
        <w:rPr>
          <w:rFonts w:ascii="Times" w:hAnsi="Times" w:cs="Times"/>
          <w:sz w:val="22"/>
          <w:szCs w:val="22"/>
        </w:rPr>
        <w:t xml:space="preserve"> </w:t>
      </w:r>
      <w:r w:rsidRPr="001C423E">
        <w:rPr>
          <w:rFonts w:ascii="Times" w:hAnsi="Times" w:cs="Times"/>
          <w:sz w:val="22"/>
          <w:szCs w:val="22"/>
        </w:rPr>
        <w:t xml:space="preserve">empirical enquiry </w:t>
      </w:r>
      <w:r w:rsidR="00086F3A">
        <w:rPr>
          <w:rFonts w:ascii="Times" w:hAnsi="Times" w:cs="Times"/>
          <w:sz w:val="22"/>
          <w:szCs w:val="22"/>
        </w:rPr>
        <w:t>will</w:t>
      </w:r>
      <w:r w:rsidR="00086F3A" w:rsidRPr="001C423E">
        <w:rPr>
          <w:rFonts w:ascii="Times" w:hAnsi="Times" w:cs="Times"/>
          <w:sz w:val="22"/>
          <w:szCs w:val="22"/>
        </w:rPr>
        <w:t xml:space="preserve"> </w:t>
      </w:r>
      <w:r w:rsidRPr="001C423E">
        <w:rPr>
          <w:rFonts w:ascii="Times" w:hAnsi="Times" w:cs="Times"/>
          <w:sz w:val="22"/>
          <w:szCs w:val="22"/>
        </w:rPr>
        <w:t>evaluate how individual differences in risky behavior, word knowledge, and working memory account for some individual differences in lexical processing.  Additionally, it is necessary to evaluate why the non-</w:t>
      </w:r>
      <w:proofErr w:type="spellStart"/>
      <w:r w:rsidR="00B4096E">
        <w:rPr>
          <w:rFonts w:ascii="Times" w:hAnsi="Times" w:cs="Times"/>
          <w:sz w:val="22"/>
          <w:szCs w:val="22"/>
        </w:rPr>
        <w:t>strategizer</w:t>
      </w:r>
      <w:r w:rsidRPr="001C423E">
        <w:rPr>
          <w:rFonts w:ascii="Times" w:hAnsi="Times" w:cs="Times"/>
          <w:sz w:val="22"/>
          <w:szCs w:val="22"/>
        </w:rPr>
        <w:t>s</w:t>
      </w:r>
      <w:proofErr w:type="spellEnd"/>
      <w:r w:rsidRPr="001C423E">
        <w:rPr>
          <w:rFonts w:ascii="Times" w:hAnsi="Times" w:cs="Times"/>
          <w:sz w:val="22"/>
          <w:szCs w:val="22"/>
        </w:rPr>
        <w:t xml:space="preserve"> did not differentiate between homonyms and alternatives or between sentence contexts.  By accounting for individual differences such as these, researchers may be able to resolve conflicting psycholinguistic findings, such as those demonstrating that individuals do </w:t>
      </w:r>
      <w:r w:rsidR="00B4096E">
        <w:rPr>
          <w:rFonts w:ascii="Times" w:hAnsi="Times" w:cs="Times"/>
          <w:sz w:val="22"/>
          <w:szCs w:val="22"/>
        </w:rPr>
        <w:t xml:space="preserve">strategically use </w:t>
      </w:r>
      <w:r w:rsidRPr="001C423E">
        <w:rPr>
          <w:rFonts w:ascii="Times" w:hAnsi="Times" w:cs="Times"/>
          <w:sz w:val="22"/>
          <w:szCs w:val="22"/>
        </w:rPr>
        <w:t xml:space="preserve">communication </w:t>
      </w:r>
      <w:r w:rsidR="00456418"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&lt;EndNote&gt;&lt;Cite&gt;&lt;Author&gt;Haywood&lt;/Author&gt;&lt;Year&gt;2005&lt;/Year&gt;&lt;RecNum&gt;1086&lt;/RecNum&gt;&lt;record&gt;&lt;rec-number&gt;1086&lt;/rec-number&gt;&lt;foreign-keys&gt;&lt;key app="EN" db-id="w5prezds705tt6ewz9rv2fteax9vfds2td2e"&gt;1086&lt;/key&gt;&lt;/foreign-keys&gt;&lt;ref-type name="Journal Article"&gt;17&lt;/ref-type&gt;&lt;contributors&gt;&lt;authors&gt;&lt;author&gt;Haywood, S. L.&lt;/author&gt;&lt;author&gt;Pickering, M. J.&lt;/author&gt;&lt;author&gt;Branigan, H. P.&lt;/author&gt;&lt;/authors&gt;&lt;/contributors&gt;&lt;auth-address&gt;Haywood, SL&amp;#xD;Univ Edinburgh, Dept Psychol, Sch Philosophy Psychol &amp;amp; Language Sci, 7 George Sq, Edinburgh EH8 9JZ, Midlothian, Scotland&amp;#xD;Univ Edinburgh, Dept Psychol, Sch Philosophy Psychol &amp;amp; Language Sci, Edinburgh EH8 9JZ, Midlothian, Scotland&lt;/auth-address&gt;&lt;titles&gt;&lt;title&gt;Do speakers avoid ambiguities during dialogue?&lt;/title&gt;&lt;secondary-title&gt;Psychological Science&lt;/secondary-title&gt;&lt;/titles&gt;&lt;periodical&gt;&lt;full-title&gt;Psychological Science&lt;/full-title&gt;&lt;/periodical&gt;&lt;pages&gt;362-366&lt;/pages&gt;&lt;volume&gt;16&lt;/volume&gt;&lt;number&gt;5&lt;/number&gt;&lt;keywords&gt;&lt;keyword&gt;language comprehension&lt;/keyword&gt;&lt;keyword&gt;persistence&lt;/keyword&gt;&lt;/keywords&gt;&lt;dates&gt;&lt;year&gt;2005&lt;/year&gt;&lt;pub-dates&gt;&lt;date&gt;May&lt;/date&gt;&lt;/pub-dates&gt;&lt;/dates&gt;&lt;isbn&gt;0956-7976&lt;/isbn&gt;&lt;accession-num&gt;ISI:000228750400004&lt;/accession-num&gt;&lt;urls&gt;&lt;related-urls&gt;&lt;url&gt;&amp;lt;Go to ISI&amp;gt;://000228750400004&lt;/url&gt;&lt;/related-urls&gt;&lt;/urls&gt;&lt;language&gt;English&lt;/language&gt;&lt;/record&gt;&lt;/Cite&gt;&lt;/EndNote&gt;</w:instrText>
      </w:r>
      <w:r w:rsidR="00456418" w:rsidRPr="001C423E">
        <w:rPr>
          <w:rFonts w:ascii="Times" w:hAnsi="Times" w:cs="Times"/>
          <w:sz w:val="22"/>
          <w:szCs w:val="22"/>
        </w:rPr>
        <w:fldChar w:fldCharType="separate"/>
      </w:r>
      <w:r w:rsidR="00170316">
        <w:rPr>
          <w:rFonts w:ascii="Times" w:hAnsi="Times" w:cs="Times"/>
          <w:noProof/>
          <w:sz w:val="22"/>
          <w:szCs w:val="22"/>
        </w:rPr>
        <w:t>(Haywood et al., 2005)</w:t>
      </w:r>
      <w:r w:rsidR="00456418" w:rsidRPr="001C423E">
        <w:rPr>
          <w:rFonts w:ascii="Times" w:hAnsi="Times" w:cs="Times"/>
          <w:sz w:val="22"/>
          <w:szCs w:val="22"/>
        </w:rPr>
        <w:fldChar w:fldCharType="end"/>
      </w:r>
      <w:r w:rsidRPr="001C423E">
        <w:rPr>
          <w:rFonts w:ascii="Times" w:hAnsi="Times" w:cs="Times"/>
          <w:sz w:val="22"/>
          <w:szCs w:val="22"/>
        </w:rPr>
        <w:t xml:space="preserve"> and those that do not </w:t>
      </w:r>
      <w:r w:rsidR="00456418" w:rsidRPr="001C423E">
        <w:rPr>
          <w:rFonts w:ascii="Times" w:hAnsi="Times" w:cs="Times"/>
          <w:sz w:val="22"/>
          <w:szCs w:val="22"/>
        </w:rPr>
        <w:fldChar w:fldCharType="begin"/>
      </w:r>
      <w:r w:rsidR="009D1F4C">
        <w:rPr>
          <w:rFonts w:ascii="Times" w:hAnsi="Times" w:cs="Times"/>
          <w:sz w:val="22"/>
          <w:szCs w:val="22"/>
        </w:rPr>
        <w:instrText xml:space="preserve"> ADDIN EN.CITE &lt;EndNote&gt;&lt;Cite&gt;&lt;Author&gt;Ferreira&lt;/Author&gt;&lt;Year&gt;2008&lt;/Year&gt;&lt;RecNum&gt;231&lt;/RecNum&gt;&lt;record&gt;&lt;rec-number&gt;231&lt;/rec-number&gt;&lt;foreign-keys&gt;&lt;key app="EN" db-id="w5prezds705tt6ewz9rv2fteax9vfds2td2e"&gt;231&lt;/key&gt;&lt;/foreign-keys&gt;&lt;ref-type name="Book Section"&gt;5&lt;/ref-type&gt;&lt;contributors&gt;&lt;authors&gt;&lt;author&gt;Ferreira, V. S.&lt;/author&gt;&lt;/authors&gt;&lt;secondary-authors&gt;&lt;author&gt;Benjamin, A. S.&lt;/author&gt;&lt;author&gt;Ross, B. H.&lt;/author&gt;&lt;/secondary-authors&gt;&lt;/contributors&gt;&lt;titles&gt;&lt;title&gt;Ambiguity, Accessibility, and a Division of Labor for Communicative Success&lt;/title&gt;&lt;secondary-title&gt;The Psychology of Learning and Motivation: Advances in Research and Theory&lt;/secondary-title&gt;&lt;/titles&gt;&lt;pages&gt;209--246&lt;/pages&gt;&lt;dates&gt;&lt;year&gt;2008&lt;/year&gt;&lt;/dates&gt;&lt;pub-location&gt;London&lt;/pub-location&gt;&lt;publisher&gt;Academic Press&lt;/publisher&gt;&lt;urls&gt;&lt;/urls&gt;&lt;/record&gt;&lt;/Cite&gt;&lt;/EndNote&gt;</w:instrText>
      </w:r>
      <w:r w:rsidR="00456418" w:rsidRPr="001C423E">
        <w:rPr>
          <w:rFonts w:ascii="Times" w:hAnsi="Times" w:cs="Times"/>
          <w:sz w:val="22"/>
          <w:szCs w:val="22"/>
        </w:rPr>
        <w:fldChar w:fldCharType="separate"/>
      </w:r>
      <w:r w:rsidRPr="001C423E">
        <w:rPr>
          <w:rFonts w:ascii="Times" w:hAnsi="Times" w:cs="Times"/>
          <w:noProof/>
          <w:sz w:val="22"/>
          <w:szCs w:val="22"/>
        </w:rPr>
        <w:t>(Ferreira, 2008)</w:t>
      </w:r>
      <w:r w:rsidR="00456418" w:rsidRPr="001C423E">
        <w:rPr>
          <w:rFonts w:ascii="Times" w:hAnsi="Times" w:cs="Times"/>
          <w:sz w:val="22"/>
          <w:szCs w:val="22"/>
        </w:rPr>
        <w:fldChar w:fldCharType="end"/>
      </w:r>
      <w:r w:rsidRPr="001C423E">
        <w:rPr>
          <w:rFonts w:ascii="Times" w:hAnsi="Times" w:cs="Times"/>
          <w:sz w:val="22"/>
          <w:szCs w:val="22"/>
        </w:rPr>
        <w:t xml:space="preserve">.  </w:t>
      </w:r>
    </w:p>
    <w:p w:rsidR="00FF1BB9" w:rsidRDefault="005F783E">
      <w:pPr>
        <w:spacing w:line="480" w:lineRule="auto"/>
        <w:ind w:firstLine="720"/>
        <w:rPr>
          <w:rFonts w:ascii="Times" w:hAnsi="Times" w:cs="Times"/>
          <w:sz w:val="22"/>
          <w:szCs w:val="22"/>
        </w:rPr>
      </w:pPr>
      <w:r w:rsidRPr="001C423E">
        <w:rPr>
          <w:rFonts w:ascii="Times" w:hAnsi="Times" w:cs="Times"/>
          <w:sz w:val="22"/>
          <w:szCs w:val="22"/>
        </w:rPr>
        <w:t>A</w:t>
      </w:r>
      <w:r w:rsidR="005A4F27">
        <w:rPr>
          <w:rFonts w:ascii="Times" w:hAnsi="Times" w:cs="Times"/>
          <w:sz w:val="22"/>
          <w:szCs w:val="22"/>
        </w:rPr>
        <w:t xml:space="preserve"> </w:t>
      </w:r>
      <w:r w:rsidRPr="001C423E">
        <w:rPr>
          <w:rFonts w:ascii="Times" w:hAnsi="Times" w:cs="Times"/>
          <w:sz w:val="22"/>
          <w:szCs w:val="22"/>
        </w:rPr>
        <w:t xml:space="preserve">potential limitation of the current study is concerned with the relatively small number of stimuli involving selection of a homonym or a unique alternative in each context.  The </w:t>
      </w:r>
      <w:proofErr w:type="spellStart"/>
      <w:r w:rsidRPr="001C423E">
        <w:rPr>
          <w:rFonts w:ascii="Times" w:hAnsi="Times" w:cs="Times"/>
          <w:sz w:val="22"/>
          <w:szCs w:val="22"/>
        </w:rPr>
        <w:t>neuroanatomic</w:t>
      </w:r>
      <w:proofErr w:type="spellEnd"/>
      <w:r w:rsidRPr="001C423E">
        <w:rPr>
          <w:rFonts w:ascii="Times" w:hAnsi="Times" w:cs="Times"/>
          <w:sz w:val="22"/>
          <w:szCs w:val="22"/>
        </w:rPr>
        <w:t xml:space="preserve"> regions recruited during the selection of a homonym response may differ from those regions recruited when participants selected an unambiguous alternative response, and this may have confounded our assessment of strategic decision-making in language.  For example, it has been demonstrated that activation of brain regions associated with making a financial decision in a non-linguistic “shopping” task can be used to predict a participant’s response </w:t>
      </w:r>
      <w:r w:rsidR="00456418" w:rsidRPr="001C423E">
        <w:rPr>
          <w:rFonts w:ascii="Times" w:hAnsi="Times" w:cs="Times"/>
          <w:noProof/>
          <w:sz w:val="22"/>
          <w:szCs w:val="22"/>
        </w:rPr>
        <w:fldChar w:fldCharType="begin">
          <w:fldData xml:space="preserve">PEVuZE5vdGU+PENpdGU+PEF1dGhvcj5LbnV0c29uPC9BdXRob3I+PFllYXI+MjAwNzwvWWVhcj48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</w:fldData>
        </w:fldChar>
      </w:r>
      <w:r w:rsidR="009D1F4C">
        <w:rPr>
          <w:rFonts w:ascii="Times" w:hAnsi="Times" w:cs="Times"/>
          <w:noProof/>
          <w:sz w:val="22"/>
          <w:szCs w:val="22"/>
        </w:rPr>
        <w:instrText xml:space="preserve"> ADDIN EN.CITE </w:instrText>
      </w:r>
      <w:r w:rsidR="00456418">
        <w:rPr>
          <w:rFonts w:ascii="Times" w:hAnsi="Times" w:cs="Times"/>
          <w:noProof/>
          <w:sz w:val="22"/>
          <w:szCs w:val="22"/>
        </w:rPr>
        <w:fldChar w:fldCharType="begin">
          <w:fldData xml:space="preserve">PEVuZE5vdGU+PENpdGU+PEF1dGhvcj5LbnV0c29uPC9BdXRob3I+PFllYXI+MjAwNzwvWWVhcj48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</w:fldData>
        </w:fldChar>
      </w:r>
      <w:r w:rsidR="009D1F4C">
        <w:rPr>
          <w:rFonts w:ascii="Times" w:hAnsi="Times" w:cs="Times"/>
          <w:noProof/>
          <w:sz w:val="22"/>
          <w:szCs w:val="22"/>
        </w:rPr>
        <w:instrText xml:space="preserve"> ADDIN EN.CITE.DATA </w:instrText>
      </w:r>
      <w:r w:rsidR="00DD293A" w:rsidRPr="00456418">
        <w:rPr>
          <w:rFonts w:ascii="Times" w:hAnsi="Times" w:cs="Times"/>
          <w:noProof/>
          <w:sz w:val="22"/>
          <w:szCs w:val="22"/>
        </w:rPr>
      </w:r>
      <w:r w:rsidR="00456418">
        <w:rPr>
          <w:rFonts w:ascii="Times" w:hAnsi="Times" w:cs="Times"/>
          <w:noProof/>
          <w:sz w:val="22"/>
          <w:szCs w:val="22"/>
        </w:rPr>
        <w:fldChar w:fldCharType="end"/>
      </w:r>
      <w:r w:rsidR="00DD293A" w:rsidRPr="00456418">
        <w:rPr>
          <w:rFonts w:ascii="Times" w:hAnsi="Times" w:cs="Times"/>
          <w:noProof/>
          <w:sz w:val="22"/>
          <w:szCs w:val="22"/>
        </w:rPr>
      </w:r>
      <w:r w:rsidR="00456418" w:rsidRPr="001C423E">
        <w:rPr>
          <w:rFonts w:ascii="Times" w:hAnsi="Times" w:cs="Times"/>
          <w:noProof/>
          <w:sz w:val="22"/>
          <w:szCs w:val="22"/>
        </w:rPr>
        <w:fldChar w:fldCharType="separate"/>
      </w:r>
      <w:r w:rsidR="00170316">
        <w:rPr>
          <w:rFonts w:ascii="Times" w:hAnsi="Times" w:cs="Times"/>
          <w:noProof/>
          <w:sz w:val="22"/>
          <w:szCs w:val="22"/>
        </w:rPr>
        <w:t>(Knutson et al., 2007)</w:t>
      </w:r>
      <w:r w:rsidR="00456418" w:rsidRPr="001C423E">
        <w:rPr>
          <w:rFonts w:ascii="Times" w:hAnsi="Times" w:cs="Times"/>
          <w:noProof/>
          <w:sz w:val="22"/>
          <w:szCs w:val="22"/>
        </w:rPr>
        <w:fldChar w:fldCharType="end"/>
      </w:r>
      <w:r w:rsidRPr="001C423E">
        <w:rPr>
          <w:rFonts w:ascii="Times" w:hAnsi="Times" w:cs="Times"/>
          <w:sz w:val="22"/>
          <w:szCs w:val="22"/>
        </w:rPr>
        <w:t>.  We were unable to perform a similar analysis in the current study because the limited statistical power associated with the outcome of such an analysis in our dataset would render the results difficult to interpret.  The small number of stimuli also prevented us from determining the extent to which participants “activated” the dominant or subordinate meaning of each homonym.  Finally, the limited amount of available time for collecting additional data prevented us from determining the component of the decision-making model that has the greatest impact on the activation pattern, namely, maximizing the likelihood of being understood, minimizing the risk associated with misinterpretation, or both.  Future research that evaluates the different neural responses associated with a specific linguistic choice with a larger sampling of stimuli will allow us to have enough data to help constrain our proposed model of strategic decision-making for language</w:t>
      </w:r>
      <w:r w:rsidR="00086F3A">
        <w:rPr>
          <w:rFonts w:ascii="Times" w:hAnsi="Times" w:cs="Times"/>
          <w:sz w:val="22"/>
          <w:szCs w:val="22"/>
        </w:rPr>
        <w:t xml:space="preserve"> in a more informed manner</w:t>
      </w:r>
      <w:r w:rsidRPr="001C423E">
        <w:rPr>
          <w:rFonts w:ascii="Times" w:hAnsi="Times" w:cs="Times"/>
          <w:sz w:val="22"/>
          <w:szCs w:val="22"/>
        </w:rPr>
        <w:t>.</w:t>
      </w:r>
    </w:p>
    <w:p w:rsidR="005F783E" w:rsidRPr="001C423E" w:rsidRDefault="005F783E" w:rsidP="005E0671">
      <w:pPr>
        <w:spacing w:line="480" w:lineRule="auto"/>
        <w:ind w:firstLine="720"/>
        <w:rPr>
          <w:rFonts w:ascii="Times" w:hAnsi="Times" w:cs="Times"/>
          <w:sz w:val="22"/>
          <w:szCs w:val="22"/>
        </w:rPr>
      </w:pPr>
      <w:r w:rsidRPr="001C423E">
        <w:rPr>
          <w:rFonts w:ascii="Times" w:hAnsi="Times" w:cs="Times"/>
          <w:sz w:val="22"/>
          <w:szCs w:val="22"/>
        </w:rPr>
        <w:t xml:space="preserve">With these caveats in mind, we found that a subset of individuals </w:t>
      </w:r>
      <w:r w:rsidR="00B4096E">
        <w:rPr>
          <w:rFonts w:ascii="Times" w:hAnsi="Times" w:cs="Times"/>
          <w:sz w:val="22"/>
          <w:szCs w:val="22"/>
        </w:rPr>
        <w:t>strategically</w:t>
      </w:r>
      <w:r w:rsidRPr="001C423E">
        <w:rPr>
          <w:rFonts w:ascii="Times" w:hAnsi="Times" w:cs="Times"/>
          <w:sz w:val="22"/>
          <w:szCs w:val="22"/>
        </w:rPr>
        <w:t xml:space="preserve"> complet</w:t>
      </w:r>
      <w:r w:rsidR="00B4096E">
        <w:rPr>
          <w:rFonts w:ascii="Times" w:hAnsi="Times" w:cs="Times"/>
          <w:sz w:val="22"/>
          <w:szCs w:val="22"/>
        </w:rPr>
        <w:t>ed</w:t>
      </w:r>
      <w:r w:rsidRPr="001C423E">
        <w:rPr>
          <w:rFonts w:ascii="Times" w:hAnsi="Times" w:cs="Times"/>
          <w:sz w:val="22"/>
          <w:szCs w:val="22"/>
        </w:rPr>
        <w:t xml:space="preserve"> sentences with </w:t>
      </w:r>
      <w:r w:rsidR="00086F3A">
        <w:rPr>
          <w:rFonts w:ascii="Times" w:hAnsi="Times" w:cs="Times"/>
          <w:sz w:val="22"/>
          <w:szCs w:val="22"/>
        </w:rPr>
        <w:t xml:space="preserve">non-homonymous </w:t>
      </w:r>
      <w:r w:rsidRPr="001C423E">
        <w:rPr>
          <w:rFonts w:ascii="Times" w:hAnsi="Times" w:cs="Times"/>
          <w:sz w:val="22"/>
          <w:szCs w:val="22"/>
        </w:rPr>
        <w:t xml:space="preserve">words that </w:t>
      </w:r>
      <w:r w:rsidR="00B4096E">
        <w:rPr>
          <w:rFonts w:ascii="Times" w:hAnsi="Times" w:cs="Times"/>
          <w:sz w:val="22"/>
          <w:szCs w:val="22"/>
        </w:rPr>
        <w:t>were otherwise</w:t>
      </w:r>
      <w:r w:rsidR="00B4096E" w:rsidRPr="001C423E">
        <w:rPr>
          <w:rFonts w:ascii="Times" w:hAnsi="Times" w:cs="Times"/>
          <w:sz w:val="22"/>
          <w:szCs w:val="22"/>
        </w:rPr>
        <w:t xml:space="preserve"> </w:t>
      </w:r>
      <w:r w:rsidRPr="001C423E">
        <w:rPr>
          <w:rFonts w:ascii="Times" w:hAnsi="Times" w:cs="Times"/>
          <w:sz w:val="22"/>
          <w:szCs w:val="22"/>
        </w:rPr>
        <w:t xml:space="preserve">likely to be </w:t>
      </w:r>
      <w:r w:rsidR="00B4096E">
        <w:rPr>
          <w:rFonts w:ascii="Times" w:hAnsi="Times" w:cs="Times"/>
          <w:sz w:val="22"/>
          <w:szCs w:val="22"/>
        </w:rPr>
        <w:t>misinterpreted</w:t>
      </w:r>
      <w:r w:rsidRPr="001C423E">
        <w:rPr>
          <w:rFonts w:ascii="Times" w:hAnsi="Times" w:cs="Times"/>
          <w:sz w:val="22"/>
          <w:szCs w:val="22"/>
        </w:rPr>
        <w:t xml:space="preserve">.  Furthermore, we demonstrated that the neural basis for this process does not appear to depend </w:t>
      </w:r>
      <w:r w:rsidR="00086F3A">
        <w:rPr>
          <w:rFonts w:ascii="Times" w:hAnsi="Times" w:cs="Times"/>
          <w:sz w:val="22"/>
          <w:szCs w:val="22"/>
        </w:rPr>
        <w:t xml:space="preserve">exclusively </w:t>
      </w:r>
      <w:r w:rsidRPr="001C423E">
        <w:rPr>
          <w:rFonts w:ascii="Times" w:hAnsi="Times" w:cs="Times"/>
          <w:sz w:val="22"/>
          <w:szCs w:val="22"/>
        </w:rPr>
        <w:t xml:space="preserve">on an automatic </w:t>
      </w:r>
      <w:r w:rsidR="00B4096E">
        <w:rPr>
          <w:rFonts w:ascii="Times" w:hAnsi="Times" w:cs="Times"/>
          <w:sz w:val="22"/>
          <w:szCs w:val="22"/>
        </w:rPr>
        <w:t>mechanism that resolves semantic competition in IFC.</w:t>
      </w:r>
      <w:r w:rsidRPr="001C423E">
        <w:rPr>
          <w:rFonts w:ascii="Times" w:hAnsi="Times" w:cs="Times"/>
          <w:sz w:val="22"/>
          <w:szCs w:val="22"/>
        </w:rPr>
        <w:t xml:space="preserve">  Instead, our observations are consistent with </w:t>
      </w:r>
      <w:r w:rsidR="00A023F3">
        <w:rPr>
          <w:rFonts w:ascii="Times" w:hAnsi="Times" w:cs="Times"/>
          <w:sz w:val="22"/>
          <w:szCs w:val="22"/>
        </w:rPr>
        <w:t>an account that proposes that</w:t>
      </w:r>
      <w:r w:rsidRPr="001C423E">
        <w:rPr>
          <w:rFonts w:ascii="Times" w:hAnsi="Times" w:cs="Times"/>
          <w:sz w:val="22"/>
          <w:szCs w:val="22"/>
        </w:rPr>
        <w:t xml:space="preserve"> </w:t>
      </w:r>
      <w:r w:rsidR="00A023F3">
        <w:rPr>
          <w:rFonts w:ascii="Times" w:hAnsi="Times" w:cs="Times"/>
          <w:sz w:val="22"/>
          <w:szCs w:val="22"/>
        </w:rPr>
        <w:t xml:space="preserve">proposes </w:t>
      </w:r>
      <w:r w:rsidRPr="001C423E">
        <w:rPr>
          <w:rFonts w:ascii="Times" w:hAnsi="Times" w:cs="Times"/>
          <w:sz w:val="22"/>
          <w:szCs w:val="22"/>
        </w:rPr>
        <w:t xml:space="preserve">strategic decision-making resources </w:t>
      </w:r>
      <w:r w:rsidR="00A023F3">
        <w:rPr>
          <w:rFonts w:ascii="Times" w:hAnsi="Times" w:cs="Times"/>
          <w:sz w:val="22"/>
          <w:szCs w:val="22"/>
        </w:rPr>
        <w:t>situated in a</w:t>
      </w:r>
      <w:r w:rsidRPr="001C423E">
        <w:rPr>
          <w:rFonts w:ascii="Times" w:hAnsi="Times" w:cs="Times"/>
          <w:sz w:val="22"/>
          <w:szCs w:val="22"/>
        </w:rPr>
        <w:t xml:space="preserve"> frontal-parietal network </w:t>
      </w:r>
      <w:r w:rsidR="00A023F3">
        <w:rPr>
          <w:rFonts w:ascii="Times" w:hAnsi="Times" w:cs="Times"/>
          <w:sz w:val="22"/>
          <w:szCs w:val="22"/>
        </w:rPr>
        <w:t>contribute to using context in order to resolve a homonym’s meaning</w:t>
      </w:r>
      <w:r w:rsidRPr="001C423E">
        <w:rPr>
          <w:rFonts w:ascii="Times" w:hAnsi="Times" w:cs="Times"/>
          <w:sz w:val="22"/>
          <w:szCs w:val="22"/>
        </w:rPr>
        <w:t xml:space="preserve">.  These findings highlight the importance for integrating strategic decision-making resources into models of language processing. </w:t>
      </w:r>
    </w:p>
    <w:p w:rsidR="002C77B1" w:rsidRPr="002C77B1" w:rsidRDefault="005F783E" w:rsidP="002C77B1">
      <w:pPr>
        <w:jc w:val="center"/>
        <w:rPr>
          <w:rFonts w:ascii="Times" w:hAnsi="Times" w:cs="Times"/>
          <w:noProof/>
          <w:sz w:val="2"/>
          <w:szCs w:val="22"/>
        </w:rPr>
      </w:pPr>
      <w:r w:rsidRPr="001C423E">
        <w:rPr>
          <w:rFonts w:ascii="Times" w:hAnsi="Times" w:cs="Times"/>
          <w:sz w:val="22"/>
          <w:szCs w:val="22"/>
        </w:rPr>
        <w:br w:type="page"/>
      </w:r>
      <w:r w:rsidR="00456418" w:rsidRPr="001C423E">
        <w:rPr>
          <w:rFonts w:ascii="Times" w:hAnsi="Times" w:cs="Times"/>
          <w:sz w:val="22"/>
          <w:szCs w:val="22"/>
        </w:rPr>
        <w:fldChar w:fldCharType="begin"/>
      </w:r>
      <w:r w:rsidRPr="001C423E">
        <w:rPr>
          <w:rFonts w:ascii="Times" w:hAnsi="Times" w:cs="Times"/>
          <w:sz w:val="22"/>
          <w:szCs w:val="22"/>
        </w:rPr>
        <w:instrText xml:space="preserve"> ADDIN EN.REFLIST </w:instrText>
      </w:r>
      <w:r w:rsidR="00456418" w:rsidRPr="001C423E">
        <w:rPr>
          <w:rFonts w:ascii="Times" w:hAnsi="Times" w:cs="Times"/>
          <w:sz w:val="22"/>
          <w:szCs w:val="22"/>
        </w:rPr>
        <w:fldChar w:fldCharType="separate"/>
      </w:r>
      <w:r w:rsidR="002C77B1" w:rsidRPr="002C77B1">
        <w:rPr>
          <w:rFonts w:ascii="Times" w:hAnsi="Times" w:cs="Times"/>
          <w:noProof/>
          <w:sz w:val="2"/>
          <w:szCs w:val="22"/>
        </w:rPr>
        <w:t>References</w:t>
      </w:r>
    </w:p>
    <w:p w:rsidR="002C77B1" w:rsidRPr="002C77B1" w:rsidRDefault="002C77B1" w:rsidP="002C77B1">
      <w:pPr>
        <w:jc w:val="center"/>
        <w:rPr>
          <w:rFonts w:ascii="Times" w:hAnsi="Times" w:cs="Times"/>
          <w:noProof/>
          <w:sz w:val="2"/>
          <w:szCs w:val="22"/>
        </w:rPr>
      </w:pP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Almor A, Smith DV, Bonilha L, Fridriksson J, Rorden C (2007) What is in a name? Spatial brain circuits are used to track discourse references. In: Neuroreport, pp 1215-1219.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Ashburner J, Friston K (1997) Multimodal image coregistration and partitioning--a unified framework. Neuroimage 6:209-217.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Wagner A (2002) Semantic retrieval, mnemonic control, and prefrontal cortex. In: Behav Cogn Neurosci Rev, pp 206-218.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D'Esposito M (2007) Functional magnetic resonance imaging evidence for a hierarchical organization of the prefrontal cortex. J Cogn Neurosci 19:2082-2099.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Hoffman J, Cooney JW, D'Esposito M (2009) Hierarchical cognitive control deficits following damage to the human frontal lobe. Nat Neurosci 12:515-522.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Badre D, Poldrack RA, Pare-Blagoev EJ, Insler RZ, Wagner AD (2005) Dissociable controlled retrieval and generalized selection mechanisms in ventrolateral prefrontal cortex. Neuron 47:907-918.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Bechara A, Damasio AR, Damasio H, Anderson SW (1994) Insensitivity to Future Consequences Following Damage to Human Prefrontal Cortex. Cognition 50:7--15.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Bedny M, McGill M, Thompson-Schill SL (2008) Semantic adaptation and competition during word comprehension. In: Cereb Cortex, pp 2574-2585.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Bilenko NY, Grindrod CM, Myers EB, Blumstein SE (2009) Neural correlates of semantic competition during processing of ambiguous words. J Cogn Neurosci 21:960-975.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Botvinick M, Nystrom LE, Fissell K, Carter CS, Cohen JD (1999) Conflict monitoring versus selection-for-action in anterior cingulate cortex. Nature 402:179-181.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Braver TS, Reynolds JR, Donaldson DI (2003) Neural mechanisms of transient and sustained cognitive control during task switching. Neuron 39:713-726.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Breiter HC, Aharon I, Kahneman D, Dale A, Shizgal P (2001) Functional Imaging of Neural Responses to Expectancy and Experience of Monetary Gains and Losses. Neuron 30:619--639.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Brett M, Anton J-L, Valabregue R, Poline J-B (2002) Region of interest analysis using an SPM toolbox. In: 8th International Conference on Functional Mapping of the Human Brain. Sendai, Japan.</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Carter CS, Macdonald AM, Botvinick M, Ross LL, Stenger VA, Noll D, Cohen JD (2000) Parsing executive processes: strategic vs. evaluative functions of the anterior cingulate cortex. Proc Natl Acad Sci U S A 97:1944-1948.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Casey BJ, Forman SD, Franzen P, Berkowitz A, Braver TS, Nystrom LE, Thomas KM, Noll DC (2001) Sensitivity of prefrontal cortex to changes in target probability: a functional MRI study. Hum Brain Mapp 13:26-33.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Clark R (in press) Meaningful Games:  Exploring Language with Game Theory. Cambridge, MA: MIT Press.</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Clark R, Parikh P (2007) Game theory and discourse anaphora. In: Journal of Logic, Language and Information, pp 265-282.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Cohen JD, Botvinick M, Carter CS (2000) Anterior cingulate and prefrontal cortex: who's in control? Nat Neurosci 3:421-423.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Elliott R, Agnew Z, Deakin JF (2008) Medial orbitofrontal cortex codes relative rather than absolute value of financial rewards in humans. Eur J Neurosci 27:2213-2218.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Ferreira VS (2008) Ambiguity, Accessibility, and a Division of Labor for Communicative Success. In: The Psychology of Learning and Motivation: Advances in Research and Theory (Benjamin AS, Ross BH, eds), pp 209--246. London: Academic Press.</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Fiddick L, Spampinato MV, Grafman JH (2005) Social contracts and precautions activate different neurological systems: An fMRI investigation of deontic reasoning. NeuroImage 28:778-786.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Francis WN, Kucera H, Mackie AW (1982) Frequency analysis of English usage : lexicon and grammar. Boston: Houghton Mifflin.</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Friederici AD, Ruschemeyer SA, Hahne A, Fiebach CJ (2003) The role of left inferior frontal and superior temporal cortex in sentence comprehension: localizing syntactic and semantic processes. Cereb Cortex 13:170-177.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Friston KJ, Ashburner J, Frith CD, Poline J-B, Heather JD, Frackowiak RSJ (1995) Spatial registration and normalization of images. Human Brain Mapping 3:165-189.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Gennari SP, MacDonald MC, Postle BR, Seidenberg MS (2007) Context-dependent interpretation of words: evidence for interactive neural processes. Neuroimage 35:1278-1286.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Grindrod C, Bilenko N, Myers E, Blumstein S (2008a) The role of the left inferior frontal gyrus in implicit semantic competition and selection: An event-related fMRI study. In: Brain research, pp 167-178.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Grindrod CM, Bilenko NY, Myers EB, Blumstein SE (2008b) The role of the left inferior frontal gyrus in implicit semantic competition and selection: An event-related fMRI study. Brain Res 1229:167-178.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Grossman M, Troiani V, Koenig P, Work M, Moore P (2007) How necessary are the stripes of a tiger? Diagnostic and characteristic features in an fMRI study of word meaning. Neuropsychologia 45:1055-1064.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Haywood SL, Pickering MJ, Branigan HP (2005) Do speakers avoid ambiguities during dialogue? Psychological Science 16:362-366.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Hickok G, Poeppel D (2007) The cortical organization of speech processing. Nat Rev Neurosci 8:393-402.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Hillis AE, Wityk RJ, Tuffiash E, Beauchamp NJ, Jacobs MA, Barker PB, Selnes OA (2001) Hypoperfusion of Wernicke's area predicts severity of semantic deficit in acute stroke. Ann Neurol 50:561-566.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Hoenig K, Scheef L (2009) Neural correlates of semantic ambiguity processing during context verification. In: NeuroImage, pp 1009-1019.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Horn NR, Dolan M, Elliott R, Deakin JF, Woodruff PW (2003) Response inhibition and impulsivity: an fMRI study. Neuropsychologia 41:1959-1966.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Huettel SA, Song AW, McCarthy G (2005) Decisions under Uncertainty: Probabilistic Context Influences Activation of Prefrontal and Parietal Cortices. J Neurosci 25:3304-3311.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Humphries C, Binder JR, Medler DA, Liebenthal E (2006) Syntactic and semantic modulation of neural activity during auditory sentence comprehension. J Cogn Neurosci 18:665-679.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Indefrey P, Levelt WJM (2004) The Spatial and Temporal Signatures of Word Production Components. Cognition 92:101-144.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Kemeny S, Xu J, Park GH, Hosey LA, Wettig CM, Braun AR (2006) Temporal dissociation of early lexical access and articulation using a delayed naming task--an FMRI study. Cereb Cortex 16:587-595.</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Knutson B, Rick S, Wimmer GE, Prelec D, Loewenstein G (2007) Neural predictors of purchases. Neuron 53:147-156.</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MacDonald AW, 3rd, Cohen JD, Stenger VA, Carter CS (2000) Dissociating the role of the dorsolateral prefrontal and anterior cingulate cortex in cognitive control. Science 288:1835-1838.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Mason RA, Just MA (2007) Lexical ambiguity in sentence comprehension. In: Brain Research, pp 115-127.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Miller MB, Valsangkar-Smyth M, Newman S, Dumont H, Wolford G (2005) Brain activations associated with probability matching. Neuropsychologia 43:1598-1608.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Ni W, Constable RT, Mencl WE, Pugh KR, Fulbright RK, Shaywitz SE, Shaywitz BA, Gore JC, Shankweiler D (2000) An event-related neuroimaging study distinguishing form and content in sentence processing. J Cogn Neurosci 12:120-133.</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Novais-Santos S, Gee J, Shah M, Troiani V, Work M, Grossman M (2007a) Resolving sentence ambiguity with planning and working memory resources: Evidence from fMRI. Neuroimage 37:361-378.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Novais-Santos S, Gee J, Shah M, Troiani V, Work M, Grossman M (2007b) Resolving sentence ambiguity with planning and working memory resources: Evidence from fMRI. In: NeuroImage, pp 361-378.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O'Doherty J, Kringelbach ML, Rolls ET, Hornak J, Andrews C (2001) Abstract reward and punishment representations in the human orbitofrontal cortex. Nat Neurosci 4:95-102.</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Paulus MP, Hozack N, Zauscher B, McDowell JE, Frank L, Brown GG, Braff DL (2001) Prefrontal, parietal, and temporal cortex networks underlie decision-making in the presence of uncertainty. NeuroImage 13:91-100.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Platt ML, Glimcher PW (1999) Neural correlates of decision variables in parietal cortex. Nature 400:233-238.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Rodd J, Davis M, Johnsrude I (2005a) The neural mechanisms of speech comprehension: fMRI studies of semantic ambiguity. In: Cerebral Cortex, p 1261.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Rodd JM, Davis MH, Johnsrude IS (2005b) The neural mechanisms of speech comprehension: fMRI studies of semantic ambiguity. Cereb Cortex 15:1261-1269.</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Rolls ET (2000) The orbitofrontal cortex and reward. Cerebral Cortex 10:284-294.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Salmon E, Garraux G, Delbeuck X, Collette F, Kalbe E, Zuendorf G, Perani D, Fazio F, Herholz K (2003) Predominant Ventromedial Frontopolar Metabolic Impairment in Frontotemporal Dementia. Neuroimage 20:435--440.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Thompson-Schill S, D'Esposito M, Aguirre G, Farah M (1997a) Role of left inferior prefrontal cortex in retrieval of semantic knowledge: a reevaluation. In: Proc Natl Acad Sci U S A, pp 14792-14797.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Thompson-Schill SL, D'Esposito M, Aguirre GK, Farah MJ (1997b) Role of left inferior prefrontal cortex in retrieval of semantic knowledge: a reevaluation. Proc Natl Acad Sci U S A 94:14792-14797.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Tremblay L, Schultz W (1999) Relative reward preference in primate orbitofrontal cortex. Nature 398:704-708.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Wagner AD, Pare-Blagoev EJ, Clark J, Poldrack RA (2001) Recovering meaning: left prefrontal cortex guides controlled semantic retrieval. Neuron 31:329-338.</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Warrington EK, Shallice T (1984) Category specific semantic impairments. Brain 107 ( Pt 3):829-854.</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Wheeler EZ, Fellows LK (2008) The human ventromedial frontal lobe is critical for learning from negative feedback. Brain 131:1323-1331.</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Whitney C, Grossman M, Kircher TTJ (2009) The Influence of Multiple Primes on Bottom-Up and Top-Down Regulation during Meaning Retrieval: Evidence for 2 Distinct Neural Networks. In: Cerebral Cortex, pp 2548-2560.</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Yacubian J, Glascher J, Schroeder K, Sommer T, Braus DF, Buchel C (2006) Dissociable systems for gain- and loss-related value predictions and errors of prediction in the human brain. J Neurosci 26:9530-9537.</w:t>
      </w:r>
    </w:p>
    <w:p w:rsidR="002C77B1" w:rsidRPr="002C77B1" w:rsidRDefault="002C77B1" w:rsidP="002C77B1">
      <w:pPr>
        <w:spacing w:after="240" w:line="360" w:lineRule="auto"/>
        <w:ind w:left="860" w:hanging="860"/>
        <w:rPr>
          <w:rFonts w:ascii="Times" w:hAnsi="Times" w:cs="Times"/>
          <w:noProof/>
          <w:sz w:val="22"/>
          <w:szCs w:val="22"/>
        </w:rPr>
      </w:pPr>
      <w:r w:rsidRPr="002C77B1">
        <w:rPr>
          <w:rFonts w:ascii="Times" w:hAnsi="Times" w:cs="Times"/>
          <w:noProof/>
          <w:sz w:val="22"/>
          <w:szCs w:val="22"/>
        </w:rPr>
        <w:t>Zempleni M, Renken R, Hoeks J, Hoogduin J, Stowe L (2007a) Semantic ambiguity processing in sentence context: Evidence from event-related fMRI. In: NeuroImage, pp 1270-1279.</w:t>
      </w:r>
    </w:p>
    <w:p w:rsidR="002C77B1" w:rsidRPr="002C77B1" w:rsidRDefault="002C77B1" w:rsidP="002C77B1">
      <w:pPr>
        <w:spacing w:line="360" w:lineRule="auto"/>
        <w:ind w:left="860" w:hanging="860"/>
        <w:rPr>
          <w:rFonts w:ascii="Times" w:hAnsi="Times" w:cs="Times"/>
          <w:noProof/>
          <w:sz w:val="22"/>
          <w:szCs w:val="22"/>
        </w:rPr>
      </w:pPr>
      <w:r w:rsidRPr="002C77B1">
        <w:rPr>
          <w:rFonts w:ascii="Times" w:hAnsi="Times" w:cs="Times"/>
          <w:noProof/>
          <w:sz w:val="22"/>
          <w:szCs w:val="22"/>
        </w:rPr>
        <w:t>Zempleni MZ, Renken R, Hoeks JC, Hoogduin JM, Stowe LA (2007b) Semantic ambiguity processing in sentence context: Evidence from event-related fMRI. Neuroimage 34:1270-1279.</w:t>
      </w:r>
    </w:p>
    <w:p w:rsidR="002C77B1" w:rsidRDefault="002C77B1" w:rsidP="002C77B1">
      <w:pPr>
        <w:spacing w:line="360" w:lineRule="auto"/>
        <w:ind w:left="860" w:hanging="860"/>
        <w:rPr>
          <w:rFonts w:ascii="Times" w:hAnsi="Times" w:cs="Times"/>
          <w:noProof/>
          <w:sz w:val="2"/>
          <w:szCs w:val="22"/>
        </w:rPr>
      </w:pPr>
    </w:p>
    <w:p w:rsidR="005F783E" w:rsidRPr="001C423E" w:rsidRDefault="00456418">
      <w:pPr>
        <w:spacing w:line="480" w:lineRule="auto"/>
        <w:rPr>
          <w:rFonts w:ascii="Times" w:hAnsi="Times" w:cs="Times"/>
          <w:sz w:val="22"/>
          <w:szCs w:val="22"/>
        </w:rPr>
      </w:pPr>
      <w:r w:rsidRPr="001C423E">
        <w:rPr>
          <w:rFonts w:ascii="Times" w:hAnsi="Times" w:cs="Times"/>
          <w:sz w:val="22"/>
          <w:szCs w:val="22"/>
        </w:rPr>
        <w:fldChar w:fldCharType="end"/>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br w:type="page"/>
        <w:t>Table 1</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Example stimulus materials for the homonym “pen” in the Dominant and the Subordinate contexts</w:t>
      </w:r>
    </w:p>
    <w:tbl>
      <w:tblPr>
        <w:tblStyle w:val="TableGrid"/>
        <w:tblW w:w="0" w:type="auto"/>
        <w:tblLook w:val="00BF"/>
      </w:tblPr>
      <w:tblGrid>
        <w:gridCol w:w="1741"/>
        <w:gridCol w:w="887"/>
        <w:gridCol w:w="1980"/>
        <w:gridCol w:w="2340"/>
        <w:gridCol w:w="1348"/>
        <w:gridCol w:w="1280"/>
      </w:tblGrid>
      <w:tr w:rsidR="00950A5A">
        <w:tc>
          <w:tcPr>
            <w:tcW w:w="2628" w:type="dxa"/>
            <w:gridSpan w:val="2"/>
          </w:tcPr>
          <w:p w:rsidR="00950A5A" w:rsidRPr="004A7667" w:rsidRDefault="00950A5A" w:rsidP="00950A5A">
            <w:pPr>
              <w:spacing w:line="480" w:lineRule="auto"/>
              <w:jc w:val="center"/>
              <w:rPr>
                <w:rFonts w:ascii="Times" w:hAnsi="Times" w:cs="Times"/>
                <w:b/>
                <w:sz w:val="22"/>
                <w:szCs w:val="22"/>
              </w:rPr>
            </w:pPr>
            <w:r w:rsidRPr="004A7667">
              <w:rPr>
                <w:rFonts w:ascii="Times" w:hAnsi="Times" w:cs="Times"/>
                <w:b/>
                <w:sz w:val="22"/>
                <w:szCs w:val="22"/>
              </w:rPr>
              <w:t>Condition</w:t>
            </w:r>
          </w:p>
        </w:tc>
        <w:tc>
          <w:tcPr>
            <w:tcW w:w="4320" w:type="dxa"/>
            <w:gridSpan w:val="2"/>
          </w:tcPr>
          <w:p w:rsidR="00950A5A" w:rsidRPr="004A7667" w:rsidRDefault="00950A5A" w:rsidP="00950A5A">
            <w:pPr>
              <w:spacing w:line="480" w:lineRule="auto"/>
              <w:jc w:val="center"/>
              <w:rPr>
                <w:rFonts w:ascii="Times" w:hAnsi="Times" w:cs="Times"/>
                <w:b/>
                <w:sz w:val="22"/>
                <w:szCs w:val="22"/>
              </w:rPr>
            </w:pPr>
            <w:r w:rsidRPr="004A7667">
              <w:rPr>
                <w:rFonts w:ascii="Times" w:hAnsi="Times" w:cs="Times"/>
                <w:b/>
                <w:sz w:val="22"/>
                <w:szCs w:val="22"/>
              </w:rPr>
              <w:t>Sample Stimuli</w:t>
            </w:r>
          </w:p>
        </w:tc>
        <w:tc>
          <w:tcPr>
            <w:tcW w:w="2628" w:type="dxa"/>
            <w:gridSpan w:val="2"/>
          </w:tcPr>
          <w:p w:rsidR="00950A5A" w:rsidRPr="004A7667" w:rsidRDefault="00950A5A" w:rsidP="00950A5A">
            <w:pPr>
              <w:spacing w:line="480" w:lineRule="auto"/>
              <w:jc w:val="center"/>
              <w:rPr>
                <w:rFonts w:ascii="Times" w:hAnsi="Times" w:cs="Times"/>
                <w:b/>
                <w:sz w:val="22"/>
                <w:szCs w:val="22"/>
              </w:rPr>
            </w:pPr>
            <w:r w:rsidRPr="004A7667">
              <w:rPr>
                <w:rFonts w:ascii="Times" w:hAnsi="Times" w:cs="Times"/>
                <w:b/>
                <w:sz w:val="22"/>
                <w:szCs w:val="22"/>
              </w:rPr>
              <w:t>Sample Choices</w:t>
            </w:r>
          </w:p>
        </w:tc>
      </w:tr>
      <w:tr w:rsidR="00950A5A">
        <w:tc>
          <w:tcPr>
            <w:tcW w:w="1741"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Probability</w:t>
            </w:r>
          </w:p>
        </w:tc>
        <w:tc>
          <w:tcPr>
            <w:tcW w:w="887"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Risk</w:t>
            </w:r>
          </w:p>
        </w:tc>
        <w:tc>
          <w:tcPr>
            <w:tcW w:w="1980"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Context</w:t>
            </w:r>
          </w:p>
        </w:tc>
        <w:tc>
          <w:tcPr>
            <w:tcW w:w="2340"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Completion</w:t>
            </w:r>
          </w:p>
        </w:tc>
        <w:tc>
          <w:tcPr>
            <w:tcW w:w="1348"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Homonym</w:t>
            </w:r>
          </w:p>
        </w:tc>
        <w:tc>
          <w:tcPr>
            <w:tcW w:w="1280" w:type="dxa"/>
          </w:tcPr>
          <w:p w:rsidR="00950A5A" w:rsidRPr="004A7667" w:rsidRDefault="00950A5A" w:rsidP="00950A5A">
            <w:pPr>
              <w:spacing w:line="480" w:lineRule="auto"/>
              <w:jc w:val="both"/>
              <w:rPr>
                <w:rFonts w:ascii="Times" w:hAnsi="Times" w:cs="Times"/>
                <w:b/>
                <w:sz w:val="22"/>
                <w:szCs w:val="22"/>
              </w:rPr>
            </w:pPr>
            <w:r w:rsidRPr="004A7667">
              <w:rPr>
                <w:rFonts w:ascii="Times" w:hAnsi="Times" w:cs="Times"/>
                <w:b/>
                <w:sz w:val="22"/>
                <w:szCs w:val="22"/>
              </w:rPr>
              <w:t xml:space="preserve">Alternative </w:t>
            </w:r>
          </w:p>
        </w:tc>
      </w:tr>
      <w:tr w:rsidR="00950A5A">
        <w:tc>
          <w:tcPr>
            <w:tcW w:w="1741" w:type="dxa"/>
          </w:tcPr>
          <w:p w:rsidR="00950A5A" w:rsidRDefault="004A7667" w:rsidP="00563525">
            <w:pPr>
              <w:spacing w:line="480" w:lineRule="auto"/>
              <w:rPr>
                <w:rFonts w:ascii="Times" w:hAnsi="Times" w:cs="Times"/>
                <w:sz w:val="22"/>
                <w:szCs w:val="22"/>
              </w:rPr>
            </w:pPr>
            <w:r>
              <w:rPr>
                <w:rFonts w:ascii="Times" w:hAnsi="Times" w:cs="Times"/>
                <w:sz w:val="22"/>
                <w:szCs w:val="22"/>
              </w:rPr>
              <w:t>More P</w:t>
            </w:r>
            <w:r w:rsidR="00950A5A">
              <w:rPr>
                <w:rFonts w:ascii="Times" w:hAnsi="Times" w:cs="Times"/>
                <w:sz w:val="22"/>
                <w:szCs w:val="22"/>
              </w:rPr>
              <w:t>referred</w:t>
            </w:r>
          </w:p>
        </w:tc>
        <w:tc>
          <w:tcPr>
            <w:tcW w:w="887" w:type="dxa"/>
          </w:tcPr>
          <w:p w:rsidR="00950A5A" w:rsidRDefault="00950A5A" w:rsidP="00563525">
            <w:pPr>
              <w:spacing w:line="480" w:lineRule="auto"/>
              <w:rPr>
                <w:rFonts w:ascii="Times" w:hAnsi="Times" w:cs="Times"/>
                <w:sz w:val="22"/>
                <w:szCs w:val="22"/>
              </w:rPr>
            </w:pPr>
            <w:r>
              <w:rPr>
                <w:rFonts w:ascii="Times" w:hAnsi="Times" w:cs="Times"/>
                <w:sz w:val="22"/>
                <w:szCs w:val="22"/>
              </w:rPr>
              <w:t>Less</w:t>
            </w:r>
          </w:p>
        </w:tc>
        <w:tc>
          <w:tcPr>
            <w:tcW w:w="1980" w:type="dxa"/>
          </w:tcPr>
          <w:p w:rsidR="00950A5A" w:rsidRDefault="00950A5A" w:rsidP="00563525">
            <w:pPr>
              <w:spacing w:line="480" w:lineRule="auto"/>
              <w:rPr>
                <w:rFonts w:ascii="Times" w:hAnsi="Times" w:cs="Times"/>
                <w:sz w:val="22"/>
                <w:szCs w:val="22"/>
              </w:rPr>
            </w:pPr>
            <w:r>
              <w:rPr>
                <w:rFonts w:ascii="Times" w:hAnsi="Times" w:cs="Times"/>
                <w:sz w:val="22"/>
                <w:szCs w:val="22"/>
              </w:rPr>
              <w:t>Kim had some ink.</w:t>
            </w:r>
          </w:p>
        </w:tc>
        <w:tc>
          <w:tcPr>
            <w:tcW w:w="2340" w:type="dxa"/>
          </w:tcPr>
          <w:p w:rsidR="00950A5A" w:rsidRDefault="00950A5A" w:rsidP="00563525">
            <w:pPr>
              <w:spacing w:line="480" w:lineRule="auto"/>
              <w:rPr>
                <w:rFonts w:ascii="Times" w:hAnsi="Times" w:cs="Times"/>
                <w:sz w:val="22"/>
                <w:szCs w:val="22"/>
              </w:rPr>
            </w:pPr>
            <w:r>
              <w:rPr>
                <w:rFonts w:ascii="Times" w:hAnsi="Times" w:cs="Times"/>
                <w:sz w:val="22"/>
                <w:szCs w:val="22"/>
              </w:rPr>
              <w:t>She needed a ____.</w:t>
            </w:r>
          </w:p>
        </w:tc>
        <w:tc>
          <w:tcPr>
            <w:tcW w:w="1348" w:type="dxa"/>
          </w:tcPr>
          <w:p w:rsidR="00950A5A" w:rsidRDefault="00950A5A" w:rsidP="00563525">
            <w:pPr>
              <w:spacing w:line="480" w:lineRule="auto"/>
              <w:rPr>
                <w:rFonts w:ascii="Times" w:hAnsi="Times" w:cs="Times"/>
                <w:sz w:val="22"/>
                <w:szCs w:val="22"/>
              </w:rPr>
            </w:pPr>
            <w:proofErr w:type="gramStart"/>
            <w:r>
              <w:rPr>
                <w:rFonts w:ascii="Times" w:hAnsi="Times" w:cs="Times"/>
                <w:sz w:val="22"/>
                <w:szCs w:val="22"/>
              </w:rPr>
              <w:t>pen</w:t>
            </w:r>
            <w:proofErr w:type="gramEnd"/>
          </w:p>
        </w:tc>
        <w:tc>
          <w:tcPr>
            <w:tcW w:w="1280" w:type="dxa"/>
          </w:tcPr>
          <w:p w:rsidR="00950A5A" w:rsidRDefault="00950A5A" w:rsidP="00563525">
            <w:pPr>
              <w:spacing w:line="480" w:lineRule="auto"/>
              <w:rPr>
                <w:rFonts w:ascii="Times" w:hAnsi="Times" w:cs="Times"/>
                <w:sz w:val="22"/>
                <w:szCs w:val="22"/>
              </w:rPr>
            </w:pPr>
            <w:proofErr w:type="gramStart"/>
            <w:r>
              <w:rPr>
                <w:rFonts w:ascii="Times" w:hAnsi="Times" w:cs="Times"/>
                <w:sz w:val="22"/>
                <w:szCs w:val="22"/>
              </w:rPr>
              <w:t>quill</w:t>
            </w:r>
            <w:proofErr w:type="gramEnd"/>
          </w:p>
        </w:tc>
      </w:tr>
      <w:tr w:rsidR="00950A5A">
        <w:tc>
          <w:tcPr>
            <w:tcW w:w="1741" w:type="dxa"/>
          </w:tcPr>
          <w:p w:rsidR="00950A5A" w:rsidRDefault="004A7667" w:rsidP="00563525">
            <w:pPr>
              <w:spacing w:line="480" w:lineRule="auto"/>
              <w:rPr>
                <w:rFonts w:ascii="Times" w:hAnsi="Times" w:cs="Times"/>
                <w:sz w:val="22"/>
                <w:szCs w:val="22"/>
              </w:rPr>
            </w:pPr>
            <w:r>
              <w:rPr>
                <w:rFonts w:ascii="Times" w:hAnsi="Times" w:cs="Times"/>
                <w:sz w:val="22"/>
                <w:szCs w:val="22"/>
              </w:rPr>
              <w:t>More Preferred</w:t>
            </w:r>
          </w:p>
        </w:tc>
        <w:tc>
          <w:tcPr>
            <w:tcW w:w="887" w:type="dxa"/>
          </w:tcPr>
          <w:p w:rsidR="00950A5A" w:rsidRDefault="004A7667" w:rsidP="00563525">
            <w:pPr>
              <w:spacing w:line="480" w:lineRule="auto"/>
              <w:rPr>
                <w:rFonts w:ascii="Times" w:hAnsi="Times" w:cs="Times"/>
                <w:sz w:val="22"/>
                <w:szCs w:val="22"/>
              </w:rPr>
            </w:pPr>
            <w:r>
              <w:rPr>
                <w:rFonts w:ascii="Times" w:hAnsi="Times" w:cs="Times"/>
                <w:sz w:val="22"/>
                <w:szCs w:val="22"/>
              </w:rPr>
              <w:t>More</w:t>
            </w:r>
          </w:p>
        </w:tc>
        <w:tc>
          <w:tcPr>
            <w:tcW w:w="1980" w:type="dxa"/>
          </w:tcPr>
          <w:p w:rsidR="00950A5A" w:rsidRDefault="00950A5A" w:rsidP="00563525">
            <w:pPr>
              <w:spacing w:line="480" w:lineRule="auto"/>
              <w:rPr>
                <w:rFonts w:ascii="Times" w:hAnsi="Times" w:cs="Times"/>
                <w:sz w:val="22"/>
                <w:szCs w:val="22"/>
              </w:rPr>
            </w:pPr>
          </w:p>
        </w:tc>
        <w:tc>
          <w:tcPr>
            <w:tcW w:w="2340" w:type="dxa"/>
          </w:tcPr>
          <w:p w:rsidR="00950A5A" w:rsidRDefault="00950A5A" w:rsidP="00563525">
            <w:pPr>
              <w:spacing w:line="480" w:lineRule="auto"/>
              <w:rPr>
                <w:rFonts w:ascii="Times" w:hAnsi="Times" w:cs="Times"/>
                <w:sz w:val="22"/>
                <w:szCs w:val="22"/>
              </w:rPr>
            </w:pPr>
          </w:p>
        </w:tc>
        <w:tc>
          <w:tcPr>
            <w:tcW w:w="1348" w:type="dxa"/>
          </w:tcPr>
          <w:p w:rsidR="00950A5A" w:rsidRDefault="00950A5A" w:rsidP="00563525">
            <w:pPr>
              <w:spacing w:line="480" w:lineRule="auto"/>
              <w:rPr>
                <w:rFonts w:ascii="Times" w:hAnsi="Times" w:cs="Times"/>
                <w:sz w:val="22"/>
                <w:szCs w:val="22"/>
              </w:rPr>
            </w:pPr>
          </w:p>
        </w:tc>
        <w:tc>
          <w:tcPr>
            <w:tcW w:w="1280" w:type="dxa"/>
          </w:tcPr>
          <w:p w:rsidR="00950A5A" w:rsidRDefault="00950A5A" w:rsidP="00563525">
            <w:pPr>
              <w:spacing w:line="480" w:lineRule="auto"/>
              <w:rPr>
                <w:rFonts w:ascii="Times" w:hAnsi="Times" w:cs="Times"/>
                <w:sz w:val="22"/>
                <w:szCs w:val="22"/>
              </w:rPr>
            </w:pPr>
          </w:p>
        </w:tc>
      </w:tr>
      <w:tr w:rsidR="004A7667">
        <w:tc>
          <w:tcPr>
            <w:tcW w:w="1741" w:type="dxa"/>
          </w:tcPr>
          <w:p w:rsidR="004A7667" w:rsidRDefault="004A7667" w:rsidP="00563525">
            <w:pPr>
              <w:spacing w:line="480" w:lineRule="auto"/>
              <w:rPr>
                <w:rFonts w:ascii="Times" w:hAnsi="Times" w:cs="Times"/>
                <w:sz w:val="22"/>
                <w:szCs w:val="22"/>
              </w:rPr>
            </w:pPr>
            <w:r>
              <w:rPr>
                <w:rFonts w:ascii="Times" w:hAnsi="Times" w:cs="Times"/>
                <w:sz w:val="22"/>
                <w:szCs w:val="22"/>
              </w:rPr>
              <w:t>Less Preferred</w:t>
            </w:r>
          </w:p>
        </w:tc>
        <w:tc>
          <w:tcPr>
            <w:tcW w:w="887" w:type="dxa"/>
          </w:tcPr>
          <w:p w:rsidR="004A7667" w:rsidRDefault="004A7667" w:rsidP="00563525">
            <w:pPr>
              <w:spacing w:line="480" w:lineRule="auto"/>
              <w:rPr>
                <w:rFonts w:ascii="Times" w:hAnsi="Times" w:cs="Times"/>
                <w:sz w:val="22"/>
                <w:szCs w:val="22"/>
              </w:rPr>
            </w:pPr>
            <w:r>
              <w:rPr>
                <w:rFonts w:ascii="Times" w:hAnsi="Times" w:cs="Times"/>
                <w:sz w:val="22"/>
                <w:szCs w:val="22"/>
              </w:rPr>
              <w:t>Less</w:t>
            </w:r>
          </w:p>
        </w:tc>
        <w:tc>
          <w:tcPr>
            <w:tcW w:w="1980" w:type="dxa"/>
          </w:tcPr>
          <w:p w:rsidR="004A7667" w:rsidRDefault="004A7667" w:rsidP="00563525">
            <w:pPr>
              <w:spacing w:line="480" w:lineRule="auto"/>
              <w:rPr>
                <w:rFonts w:ascii="Times" w:hAnsi="Times" w:cs="Times"/>
                <w:sz w:val="22"/>
                <w:szCs w:val="22"/>
              </w:rPr>
            </w:pPr>
            <w:r>
              <w:rPr>
                <w:rFonts w:ascii="Times" w:hAnsi="Times" w:cs="Times"/>
                <w:sz w:val="22"/>
                <w:szCs w:val="22"/>
              </w:rPr>
              <w:t>Kim had some pigs.</w:t>
            </w:r>
          </w:p>
        </w:tc>
        <w:tc>
          <w:tcPr>
            <w:tcW w:w="2340" w:type="dxa"/>
          </w:tcPr>
          <w:p w:rsidR="004A7667" w:rsidRDefault="004A7667" w:rsidP="00563525">
            <w:pPr>
              <w:spacing w:line="480" w:lineRule="auto"/>
              <w:rPr>
                <w:rFonts w:ascii="Times" w:hAnsi="Times" w:cs="Times"/>
                <w:sz w:val="22"/>
                <w:szCs w:val="22"/>
              </w:rPr>
            </w:pPr>
            <w:r>
              <w:rPr>
                <w:rFonts w:ascii="Times" w:hAnsi="Times" w:cs="Times"/>
                <w:sz w:val="22"/>
                <w:szCs w:val="22"/>
              </w:rPr>
              <w:t>She needed a ____.</w:t>
            </w:r>
          </w:p>
        </w:tc>
        <w:tc>
          <w:tcPr>
            <w:tcW w:w="1348" w:type="dxa"/>
          </w:tcPr>
          <w:p w:rsidR="004A7667" w:rsidRDefault="004A7667" w:rsidP="00563525">
            <w:pPr>
              <w:spacing w:line="480" w:lineRule="auto"/>
              <w:rPr>
                <w:rFonts w:ascii="Times" w:hAnsi="Times" w:cs="Times"/>
                <w:sz w:val="22"/>
                <w:szCs w:val="22"/>
              </w:rPr>
            </w:pPr>
            <w:proofErr w:type="gramStart"/>
            <w:r>
              <w:rPr>
                <w:rFonts w:ascii="Times" w:hAnsi="Times" w:cs="Times"/>
                <w:sz w:val="22"/>
                <w:szCs w:val="22"/>
              </w:rPr>
              <w:t>pen</w:t>
            </w:r>
            <w:proofErr w:type="gramEnd"/>
          </w:p>
        </w:tc>
        <w:tc>
          <w:tcPr>
            <w:tcW w:w="1280" w:type="dxa"/>
          </w:tcPr>
          <w:p w:rsidR="004A7667" w:rsidRDefault="004A7667" w:rsidP="00563525">
            <w:pPr>
              <w:spacing w:line="480" w:lineRule="auto"/>
              <w:rPr>
                <w:rFonts w:ascii="Times" w:hAnsi="Times" w:cs="Times"/>
                <w:sz w:val="22"/>
                <w:szCs w:val="22"/>
              </w:rPr>
            </w:pPr>
            <w:proofErr w:type="gramStart"/>
            <w:r>
              <w:rPr>
                <w:rFonts w:ascii="Times" w:hAnsi="Times" w:cs="Times"/>
                <w:sz w:val="22"/>
                <w:szCs w:val="22"/>
              </w:rPr>
              <w:t>cage</w:t>
            </w:r>
            <w:proofErr w:type="gramEnd"/>
          </w:p>
        </w:tc>
      </w:tr>
      <w:tr w:rsidR="004A7667">
        <w:tc>
          <w:tcPr>
            <w:tcW w:w="1741" w:type="dxa"/>
          </w:tcPr>
          <w:p w:rsidR="004A7667" w:rsidRDefault="004A7667" w:rsidP="00563525">
            <w:pPr>
              <w:spacing w:line="480" w:lineRule="auto"/>
              <w:rPr>
                <w:rFonts w:ascii="Times" w:hAnsi="Times" w:cs="Times"/>
                <w:sz w:val="22"/>
                <w:szCs w:val="22"/>
              </w:rPr>
            </w:pPr>
            <w:r>
              <w:rPr>
                <w:rFonts w:ascii="Times" w:hAnsi="Times" w:cs="Times"/>
                <w:sz w:val="22"/>
                <w:szCs w:val="22"/>
              </w:rPr>
              <w:t>Less Preferred</w:t>
            </w:r>
          </w:p>
        </w:tc>
        <w:tc>
          <w:tcPr>
            <w:tcW w:w="887" w:type="dxa"/>
          </w:tcPr>
          <w:p w:rsidR="004A7667" w:rsidRDefault="004A7667" w:rsidP="00563525">
            <w:pPr>
              <w:spacing w:line="480" w:lineRule="auto"/>
              <w:rPr>
                <w:rFonts w:ascii="Times" w:hAnsi="Times" w:cs="Times"/>
                <w:sz w:val="22"/>
                <w:szCs w:val="22"/>
              </w:rPr>
            </w:pPr>
            <w:r>
              <w:rPr>
                <w:rFonts w:ascii="Times" w:hAnsi="Times" w:cs="Times"/>
                <w:sz w:val="22"/>
                <w:szCs w:val="22"/>
              </w:rPr>
              <w:t>More</w:t>
            </w:r>
          </w:p>
        </w:tc>
        <w:tc>
          <w:tcPr>
            <w:tcW w:w="1980" w:type="dxa"/>
          </w:tcPr>
          <w:p w:rsidR="004A7667" w:rsidRDefault="004A7667" w:rsidP="00563525">
            <w:pPr>
              <w:spacing w:line="480" w:lineRule="auto"/>
              <w:rPr>
                <w:rFonts w:ascii="Times" w:hAnsi="Times" w:cs="Times"/>
                <w:sz w:val="22"/>
                <w:szCs w:val="22"/>
              </w:rPr>
            </w:pPr>
          </w:p>
        </w:tc>
        <w:tc>
          <w:tcPr>
            <w:tcW w:w="2340" w:type="dxa"/>
          </w:tcPr>
          <w:p w:rsidR="004A7667" w:rsidRDefault="004A7667" w:rsidP="00563525">
            <w:pPr>
              <w:spacing w:line="480" w:lineRule="auto"/>
              <w:rPr>
                <w:rFonts w:ascii="Times" w:hAnsi="Times" w:cs="Times"/>
                <w:sz w:val="22"/>
                <w:szCs w:val="22"/>
              </w:rPr>
            </w:pPr>
          </w:p>
        </w:tc>
        <w:tc>
          <w:tcPr>
            <w:tcW w:w="1348" w:type="dxa"/>
          </w:tcPr>
          <w:p w:rsidR="004A7667" w:rsidRDefault="004A7667" w:rsidP="00563525">
            <w:pPr>
              <w:spacing w:line="480" w:lineRule="auto"/>
              <w:rPr>
                <w:rFonts w:ascii="Times" w:hAnsi="Times" w:cs="Times"/>
                <w:sz w:val="22"/>
                <w:szCs w:val="22"/>
              </w:rPr>
            </w:pPr>
          </w:p>
        </w:tc>
        <w:tc>
          <w:tcPr>
            <w:tcW w:w="1280" w:type="dxa"/>
          </w:tcPr>
          <w:p w:rsidR="004A7667" w:rsidRDefault="004A7667" w:rsidP="00563525">
            <w:pPr>
              <w:spacing w:line="480" w:lineRule="auto"/>
              <w:rPr>
                <w:rFonts w:ascii="Times" w:hAnsi="Times" w:cs="Times"/>
                <w:sz w:val="22"/>
                <w:szCs w:val="22"/>
              </w:rPr>
            </w:pPr>
          </w:p>
        </w:tc>
      </w:tr>
    </w:tbl>
    <w:p w:rsidR="005F783E" w:rsidRPr="001C423E" w:rsidRDefault="005F783E" w:rsidP="00E133FE">
      <w:pPr>
        <w:spacing w:line="480" w:lineRule="auto"/>
        <w:rPr>
          <w:rFonts w:ascii="Times" w:hAnsi="Times" w:cs="Times"/>
          <w:sz w:val="22"/>
          <w:szCs w:val="22"/>
        </w:rPr>
      </w:pPr>
      <w:r w:rsidRPr="001C423E">
        <w:rPr>
          <w:rFonts w:ascii="Times" w:hAnsi="Times" w:cs="Times"/>
          <w:sz w:val="22"/>
          <w:szCs w:val="22"/>
        </w:rPr>
        <w:br w:type="page"/>
      </w:r>
      <w:proofErr w:type="spellStart"/>
      <w:r w:rsidRPr="001C423E">
        <w:rPr>
          <w:rFonts w:ascii="Times" w:hAnsi="Times" w:cs="Times"/>
          <w:sz w:val="22"/>
          <w:szCs w:val="22"/>
        </w:rPr>
        <w:t>Neuroanatomic</w:t>
      </w:r>
      <w:proofErr w:type="spellEnd"/>
      <w:r w:rsidRPr="001C423E">
        <w:rPr>
          <w:rFonts w:ascii="Times" w:hAnsi="Times" w:cs="Times"/>
          <w:sz w:val="22"/>
          <w:szCs w:val="22"/>
        </w:rPr>
        <w:t xml:space="preserve"> regions of activation and </w:t>
      </w:r>
      <w:r w:rsidR="007F1572">
        <w:rPr>
          <w:rFonts w:ascii="Times" w:hAnsi="Times" w:cs="Times"/>
          <w:sz w:val="22"/>
          <w:szCs w:val="22"/>
        </w:rPr>
        <w:t>MNI</w:t>
      </w:r>
      <w:r w:rsidR="007F1572" w:rsidRPr="001C423E">
        <w:rPr>
          <w:rFonts w:ascii="Times" w:hAnsi="Times" w:cs="Times"/>
          <w:sz w:val="22"/>
          <w:szCs w:val="22"/>
        </w:rPr>
        <w:t xml:space="preserve"> </w:t>
      </w:r>
      <w:r w:rsidRPr="001C423E">
        <w:rPr>
          <w:rFonts w:ascii="Times" w:hAnsi="Times" w:cs="Times"/>
          <w:sz w:val="22"/>
          <w:szCs w:val="22"/>
        </w:rPr>
        <w:t xml:space="preserve">coordinates </w:t>
      </w:r>
      <w:r w:rsidR="007F1572">
        <w:rPr>
          <w:rFonts w:ascii="Times" w:hAnsi="Times" w:cs="Times"/>
          <w:sz w:val="22"/>
          <w:szCs w:val="22"/>
        </w:rPr>
        <w:t xml:space="preserve">for </w:t>
      </w:r>
      <w:r w:rsidR="008062C0">
        <w:rPr>
          <w:rFonts w:ascii="Times" w:hAnsi="Times" w:cs="Times"/>
          <w:sz w:val="22"/>
          <w:szCs w:val="22"/>
        </w:rPr>
        <w:t>parametrically</w:t>
      </w:r>
      <w:r w:rsidR="007F1572">
        <w:rPr>
          <w:rFonts w:ascii="Times" w:hAnsi="Times" w:cs="Times"/>
          <w:sz w:val="22"/>
          <w:szCs w:val="22"/>
        </w:rPr>
        <w:t xml:space="preserve"> increas</w:t>
      </w:r>
      <w:r w:rsidR="00786E44">
        <w:rPr>
          <w:rFonts w:ascii="Times" w:hAnsi="Times" w:cs="Times"/>
          <w:sz w:val="22"/>
          <w:szCs w:val="22"/>
        </w:rPr>
        <w:t>ing</w:t>
      </w:r>
      <w:r w:rsidR="007F1572">
        <w:rPr>
          <w:rFonts w:ascii="Times" w:hAnsi="Times" w:cs="Times"/>
          <w:sz w:val="22"/>
          <w:szCs w:val="22"/>
        </w:rPr>
        <w:t xml:space="preserve"> activation associated with increas</w:t>
      </w:r>
      <w:r w:rsidR="00786E44">
        <w:rPr>
          <w:rFonts w:ascii="Times" w:hAnsi="Times" w:cs="Times"/>
          <w:sz w:val="22"/>
          <w:szCs w:val="22"/>
        </w:rPr>
        <w:t>ing</w:t>
      </w:r>
      <w:r w:rsidR="007F1572">
        <w:rPr>
          <w:rFonts w:ascii="Times" w:hAnsi="Times" w:cs="Times"/>
          <w:sz w:val="22"/>
          <w:szCs w:val="22"/>
        </w:rPr>
        <w:t xml:space="preserve"> probability</w:t>
      </w:r>
      <w:r w:rsidR="00786E44">
        <w:rPr>
          <w:rFonts w:ascii="Times" w:hAnsi="Times" w:cs="Times"/>
          <w:sz w:val="22"/>
          <w:szCs w:val="22"/>
        </w:rPr>
        <w:t xml:space="preserve"> of a homonym’s meaning</w:t>
      </w:r>
      <w:r w:rsidR="007F1572">
        <w:rPr>
          <w:rFonts w:ascii="Times" w:hAnsi="Times" w:cs="Times"/>
          <w:sz w:val="22"/>
          <w:szCs w:val="22"/>
        </w:rPr>
        <w:t>.</w:t>
      </w:r>
      <w:r w:rsidRPr="001C423E">
        <w:rPr>
          <w:rFonts w:ascii="Times" w:hAnsi="Times" w:cs="Times"/>
          <w:sz w:val="22"/>
          <w:szCs w:val="22"/>
        </w:rPr>
        <w:t xml:space="preserve"> </w:t>
      </w:r>
    </w:p>
    <w:tbl>
      <w:tblPr>
        <w:tblW w:w="9558" w:type="dxa"/>
        <w:tblInd w:w="2" w:type="dxa"/>
        <w:tblLayout w:type="fixed"/>
        <w:tblLook w:val="00BF"/>
      </w:tblPr>
      <w:tblGrid>
        <w:gridCol w:w="3798"/>
        <w:gridCol w:w="900"/>
        <w:gridCol w:w="630"/>
        <w:gridCol w:w="630"/>
        <w:gridCol w:w="900"/>
        <w:gridCol w:w="1440"/>
        <w:gridCol w:w="1260"/>
      </w:tblGrid>
      <w:tr w:rsidR="005F783E" w:rsidRPr="001C423E">
        <w:tc>
          <w:tcPr>
            <w:tcW w:w="3798" w:type="dxa"/>
            <w:tcBorders>
              <w:top w:val="single" w:sz="4" w:space="0" w:color="auto"/>
              <w:left w:val="single" w:sz="4" w:space="0" w:color="auto"/>
              <w:bottom w:val="single" w:sz="4" w:space="0" w:color="auto"/>
            </w:tcBorders>
          </w:tcPr>
          <w:p w:rsidR="005F783E" w:rsidRPr="001C423E" w:rsidRDefault="005F783E" w:rsidP="00563525">
            <w:pPr>
              <w:spacing w:line="480" w:lineRule="auto"/>
              <w:rPr>
                <w:rFonts w:ascii="Times" w:hAnsi="Times" w:cs="Times"/>
                <w:b/>
                <w:bCs/>
              </w:rPr>
            </w:pPr>
            <w:proofErr w:type="spellStart"/>
            <w:r w:rsidRPr="001C423E">
              <w:rPr>
                <w:rFonts w:ascii="Times" w:hAnsi="Times" w:cs="Times"/>
                <w:b/>
                <w:bCs/>
                <w:sz w:val="22"/>
                <w:szCs w:val="22"/>
              </w:rPr>
              <w:t>Neuroanatomic</w:t>
            </w:r>
            <w:proofErr w:type="spellEnd"/>
            <w:r w:rsidRPr="001C423E">
              <w:rPr>
                <w:rFonts w:ascii="Times" w:hAnsi="Times" w:cs="Times"/>
                <w:b/>
                <w:bCs/>
                <w:sz w:val="22"/>
                <w:szCs w:val="22"/>
              </w:rPr>
              <w:t xml:space="preserve"> Region (BA)</w:t>
            </w:r>
          </w:p>
        </w:tc>
        <w:tc>
          <w:tcPr>
            <w:tcW w:w="90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L/R</w:t>
            </w:r>
          </w:p>
        </w:tc>
        <w:tc>
          <w:tcPr>
            <w:tcW w:w="2160" w:type="dxa"/>
            <w:gridSpan w:val="3"/>
            <w:tcBorders>
              <w:top w:val="single" w:sz="4" w:space="0" w:color="auto"/>
              <w:bottom w:val="single" w:sz="4" w:space="0" w:color="auto"/>
            </w:tcBorders>
          </w:tcPr>
          <w:p w:rsidR="005F783E" w:rsidRPr="001C423E" w:rsidRDefault="007F1572">
            <w:pPr>
              <w:spacing w:line="480" w:lineRule="auto"/>
              <w:rPr>
                <w:rFonts w:ascii="Times" w:hAnsi="Times" w:cs="Times"/>
                <w:b/>
                <w:bCs/>
              </w:rPr>
            </w:pPr>
            <w:r>
              <w:rPr>
                <w:rFonts w:ascii="Times" w:hAnsi="Times" w:cs="Times"/>
                <w:b/>
                <w:bCs/>
                <w:sz w:val="22"/>
                <w:szCs w:val="22"/>
              </w:rPr>
              <w:t xml:space="preserve">MNI </w:t>
            </w:r>
            <w:r w:rsidR="005F783E" w:rsidRPr="001C423E">
              <w:rPr>
                <w:rFonts w:ascii="Times" w:hAnsi="Times" w:cs="Times"/>
                <w:b/>
                <w:bCs/>
                <w:sz w:val="22"/>
                <w:szCs w:val="22"/>
              </w:rPr>
              <w:t>Coordinates</w:t>
            </w:r>
          </w:p>
        </w:tc>
        <w:tc>
          <w:tcPr>
            <w:tcW w:w="1440" w:type="dxa"/>
            <w:tcBorders>
              <w:top w:val="single" w:sz="4" w:space="0" w:color="auto"/>
              <w:bottom w:val="single" w:sz="4" w:space="0" w:color="auto"/>
            </w:tcBorders>
          </w:tcPr>
          <w:p w:rsidR="005F783E" w:rsidRPr="001C423E" w:rsidRDefault="005F783E">
            <w:pPr>
              <w:spacing w:line="480" w:lineRule="auto"/>
              <w:rPr>
                <w:rFonts w:ascii="Times" w:hAnsi="Times" w:cs="Times"/>
                <w:b/>
                <w:bCs/>
              </w:rPr>
            </w:pPr>
            <w:proofErr w:type="spellStart"/>
            <w:r w:rsidRPr="001C423E">
              <w:rPr>
                <w:rFonts w:ascii="Times" w:hAnsi="Times" w:cs="Times"/>
                <w:b/>
                <w:bCs/>
                <w:sz w:val="22"/>
                <w:szCs w:val="22"/>
              </w:rPr>
              <w:t>Voxels</w:t>
            </w:r>
            <w:proofErr w:type="spellEnd"/>
          </w:p>
        </w:tc>
        <w:tc>
          <w:tcPr>
            <w:tcW w:w="1260" w:type="dxa"/>
            <w:tcBorders>
              <w:top w:val="single" w:sz="4" w:space="0" w:color="auto"/>
              <w:bottom w:val="single" w:sz="4" w:space="0" w:color="auto"/>
              <w:right w:val="single" w:sz="4" w:space="0" w:color="auto"/>
            </w:tcBorders>
          </w:tcPr>
          <w:p w:rsidR="005F783E" w:rsidRPr="001C423E" w:rsidRDefault="005F783E">
            <w:pPr>
              <w:spacing w:line="480" w:lineRule="auto"/>
              <w:rPr>
                <w:rFonts w:ascii="Times" w:hAnsi="Times" w:cs="Times"/>
                <w:b/>
                <w:bCs/>
              </w:rPr>
            </w:pPr>
            <w:r w:rsidRPr="001C423E">
              <w:rPr>
                <w:rFonts w:ascii="Times" w:hAnsi="Times" w:cs="Times"/>
                <w:b/>
                <w:bCs/>
                <w:sz w:val="22"/>
                <w:szCs w:val="22"/>
              </w:rPr>
              <w:t>Z-score</w:t>
            </w:r>
          </w:p>
        </w:tc>
      </w:tr>
      <w:tr w:rsidR="005F783E" w:rsidRPr="001C423E">
        <w:tc>
          <w:tcPr>
            <w:tcW w:w="9558" w:type="dxa"/>
            <w:gridSpan w:val="7"/>
            <w:tcBorders>
              <w:top w:val="single" w:sz="4" w:space="0" w:color="auto"/>
              <w:left w:val="single" w:sz="4" w:space="0" w:color="auto"/>
              <w:right w:val="single" w:sz="4" w:space="0" w:color="auto"/>
            </w:tcBorders>
          </w:tcPr>
          <w:p w:rsidR="005F783E" w:rsidRPr="001C423E" w:rsidRDefault="007F1572" w:rsidP="00563525">
            <w:pPr>
              <w:spacing w:line="480" w:lineRule="auto"/>
              <w:rPr>
                <w:rFonts w:ascii="Times" w:hAnsi="Times" w:cs="Times"/>
                <w:b/>
                <w:bCs/>
              </w:rPr>
            </w:pPr>
            <w:r>
              <w:rPr>
                <w:rFonts w:ascii="Times" w:hAnsi="Times" w:cs="Times"/>
                <w:b/>
                <w:bCs/>
                <w:sz w:val="22"/>
                <w:szCs w:val="22"/>
              </w:rPr>
              <w:t>Parametric Increase for Probability</w:t>
            </w:r>
            <w:r w:rsidR="005F783E" w:rsidRPr="001C423E">
              <w:rPr>
                <w:rFonts w:ascii="Times" w:hAnsi="Times" w:cs="Times"/>
                <w:b/>
                <w:bCs/>
                <w:sz w:val="22"/>
                <w:szCs w:val="22"/>
              </w:rPr>
              <w:t xml:space="preserve"> </w:t>
            </w:r>
          </w:p>
        </w:tc>
      </w:tr>
      <w:tr w:rsidR="005F783E" w:rsidRPr="001C423E">
        <w:tc>
          <w:tcPr>
            <w:tcW w:w="3798" w:type="dxa"/>
            <w:tcBorders>
              <w:left w:val="single" w:sz="4" w:space="0" w:color="auto"/>
            </w:tcBorders>
          </w:tcPr>
          <w:p w:rsidR="005F783E" w:rsidRPr="001C423E" w:rsidRDefault="003C03FD" w:rsidP="00563525">
            <w:pPr>
              <w:spacing w:line="480" w:lineRule="auto"/>
              <w:rPr>
                <w:rFonts w:ascii="Times" w:hAnsi="Times" w:cs="Times"/>
              </w:rPr>
            </w:pPr>
            <w:proofErr w:type="spellStart"/>
            <w:r>
              <w:rPr>
                <w:rFonts w:ascii="Times" w:hAnsi="Times" w:cs="Times"/>
              </w:rPr>
              <w:t>Dorsolateral</w:t>
            </w:r>
            <w:proofErr w:type="spellEnd"/>
            <w:r>
              <w:rPr>
                <w:rFonts w:ascii="Times" w:hAnsi="Times" w:cs="Times"/>
              </w:rPr>
              <w:t xml:space="preserve"> prefrontal (46/9), inferior frontal (44)</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-52</w:t>
            </w:r>
          </w:p>
        </w:tc>
        <w:tc>
          <w:tcPr>
            <w:tcW w:w="630" w:type="dxa"/>
          </w:tcPr>
          <w:p w:rsidR="005F783E" w:rsidRPr="001C423E" w:rsidRDefault="007F1572">
            <w:pPr>
              <w:spacing w:line="480" w:lineRule="auto"/>
              <w:rPr>
                <w:rFonts w:ascii="Times" w:hAnsi="Times" w:cs="Times"/>
              </w:rPr>
            </w:pPr>
            <w:r>
              <w:rPr>
                <w:rFonts w:ascii="Times" w:hAnsi="Times" w:cs="Times"/>
                <w:sz w:val="22"/>
                <w:szCs w:val="22"/>
              </w:rPr>
              <w:t>18</w:t>
            </w:r>
          </w:p>
        </w:tc>
        <w:tc>
          <w:tcPr>
            <w:tcW w:w="900" w:type="dxa"/>
          </w:tcPr>
          <w:p w:rsidR="005F783E" w:rsidRPr="001C423E" w:rsidRDefault="007F1572">
            <w:pPr>
              <w:spacing w:line="480" w:lineRule="auto"/>
              <w:rPr>
                <w:rFonts w:ascii="Times" w:hAnsi="Times" w:cs="Times"/>
              </w:rPr>
            </w:pPr>
            <w:r>
              <w:rPr>
                <w:rFonts w:ascii="Times" w:hAnsi="Times" w:cs="Times"/>
                <w:sz w:val="22"/>
                <w:szCs w:val="22"/>
              </w:rPr>
              <w:t>16</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1462</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5.00</w:t>
            </w:r>
          </w:p>
        </w:tc>
      </w:tr>
      <w:tr w:rsidR="005F783E" w:rsidRPr="001C423E">
        <w:tc>
          <w:tcPr>
            <w:tcW w:w="3798" w:type="dxa"/>
            <w:tcBorders>
              <w:left w:val="single" w:sz="4" w:space="0" w:color="auto"/>
            </w:tcBorders>
          </w:tcPr>
          <w:p w:rsidR="005F783E" w:rsidRPr="001C423E" w:rsidRDefault="003C03FD" w:rsidP="00563525">
            <w:pPr>
              <w:spacing w:line="480" w:lineRule="auto"/>
              <w:rPr>
                <w:rFonts w:ascii="Times" w:hAnsi="Times" w:cs="Times"/>
              </w:rPr>
            </w:pPr>
            <w:proofErr w:type="spellStart"/>
            <w:r>
              <w:rPr>
                <w:rFonts w:ascii="Times" w:hAnsi="Times" w:cs="Times"/>
              </w:rPr>
              <w:t>Dorsolateral</w:t>
            </w:r>
            <w:proofErr w:type="spellEnd"/>
            <w:r>
              <w:rPr>
                <w:rFonts w:ascii="Times" w:hAnsi="Times" w:cs="Times"/>
              </w:rPr>
              <w:t xml:space="preserve"> prefrontal (46)</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R</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52</w:t>
            </w:r>
          </w:p>
        </w:tc>
        <w:tc>
          <w:tcPr>
            <w:tcW w:w="630" w:type="dxa"/>
          </w:tcPr>
          <w:p w:rsidR="005F783E" w:rsidRPr="001C423E" w:rsidRDefault="007F1572">
            <w:pPr>
              <w:spacing w:line="480" w:lineRule="auto"/>
              <w:rPr>
                <w:rFonts w:ascii="Times" w:hAnsi="Times" w:cs="Times"/>
              </w:rPr>
            </w:pPr>
            <w:r>
              <w:rPr>
                <w:rFonts w:ascii="Times" w:hAnsi="Times" w:cs="Times"/>
                <w:sz w:val="22"/>
                <w:szCs w:val="22"/>
              </w:rPr>
              <w:t>36</w:t>
            </w:r>
          </w:p>
        </w:tc>
        <w:tc>
          <w:tcPr>
            <w:tcW w:w="900" w:type="dxa"/>
          </w:tcPr>
          <w:p w:rsidR="005F783E" w:rsidRPr="001C423E" w:rsidRDefault="007F1572">
            <w:pPr>
              <w:spacing w:line="480" w:lineRule="auto"/>
              <w:rPr>
                <w:rFonts w:ascii="Times" w:hAnsi="Times" w:cs="Times"/>
              </w:rPr>
            </w:pPr>
            <w:r>
              <w:rPr>
                <w:rFonts w:ascii="Times" w:hAnsi="Times" w:cs="Times"/>
                <w:sz w:val="22"/>
                <w:szCs w:val="22"/>
              </w:rPr>
              <w:t>6</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270</w:t>
            </w:r>
          </w:p>
        </w:tc>
        <w:tc>
          <w:tcPr>
            <w:tcW w:w="1260" w:type="dxa"/>
            <w:tcBorders>
              <w:right w:val="single" w:sz="4" w:space="0" w:color="auto"/>
            </w:tcBorders>
          </w:tcPr>
          <w:p w:rsidR="007F1572" w:rsidRPr="007F1572" w:rsidRDefault="007F1572">
            <w:pPr>
              <w:spacing w:line="480" w:lineRule="auto"/>
              <w:rPr>
                <w:rFonts w:ascii="Times" w:hAnsi="Times" w:cs="Times"/>
              </w:rPr>
            </w:pPr>
            <w:r>
              <w:rPr>
                <w:rFonts w:ascii="Times" w:hAnsi="Times" w:cs="Times"/>
                <w:sz w:val="22"/>
                <w:szCs w:val="22"/>
              </w:rPr>
              <w:t>4.20</w:t>
            </w:r>
          </w:p>
        </w:tc>
      </w:tr>
      <w:tr w:rsidR="005F783E" w:rsidRPr="001C423E">
        <w:tc>
          <w:tcPr>
            <w:tcW w:w="3798" w:type="dxa"/>
            <w:tcBorders>
              <w:left w:val="single" w:sz="4" w:space="0" w:color="auto"/>
            </w:tcBorders>
          </w:tcPr>
          <w:p w:rsidR="005F783E" w:rsidRPr="001C423E" w:rsidRDefault="003C03FD" w:rsidP="00563525">
            <w:pPr>
              <w:spacing w:line="480" w:lineRule="auto"/>
              <w:rPr>
                <w:rFonts w:ascii="Times" w:hAnsi="Times" w:cs="Times"/>
              </w:rPr>
            </w:pPr>
            <w:proofErr w:type="spellStart"/>
            <w:r>
              <w:rPr>
                <w:rFonts w:ascii="Times" w:hAnsi="Times" w:cs="Times"/>
              </w:rPr>
              <w:t>Fusiform</w:t>
            </w:r>
            <w:proofErr w:type="spellEnd"/>
            <w:r>
              <w:rPr>
                <w:rFonts w:ascii="Times" w:hAnsi="Times" w:cs="Times"/>
              </w:rPr>
              <w:t xml:space="preserve"> (36), </w:t>
            </w:r>
            <w:proofErr w:type="spellStart"/>
            <w:r>
              <w:rPr>
                <w:rFonts w:ascii="Times" w:hAnsi="Times" w:cs="Times"/>
              </w:rPr>
              <w:t>posterolateral</w:t>
            </w:r>
            <w:proofErr w:type="spellEnd"/>
            <w:r>
              <w:rPr>
                <w:rFonts w:ascii="Times" w:hAnsi="Times" w:cs="Times"/>
              </w:rPr>
              <w:t xml:space="preserve"> temporal (37)</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L</w:t>
            </w:r>
          </w:p>
        </w:tc>
        <w:tc>
          <w:tcPr>
            <w:tcW w:w="630" w:type="dxa"/>
          </w:tcPr>
          <w:p w:rsidR="005F783E" w:rsidRPr="001C423E" w:rsidRDefault="007F1572">
            <w:pPr>
              <w:spacing w:line="480" w:lineRule="auto"/>
              <w:rPr>
                <w:rFonts w:ascii="Times" w:hAnsi="Times" w:cs="Times"/>
              </w:rPr>
            </w:pPr>
            <w:r>
              <w:rPr>
                <w:rFonts w:ascii="Times" w:hAnsi="Times" w:cs="Times"/>
                <w:sz w:val="22"/>
                <w:szCs w:val="22"/>
              </w:rPr>
              <w:t>-48</w:t>
            </w:r>
          </w:p>
        </w:tc>
        <w:tc>
          <w:tcPr>
            <w:tcW w:w="630" w:type="dxa"/>
          </w:tcPr>
          <w:p w:rsidR="005F783E" w:rsidRPr="001C423E" w:rsidRDefault="007F1572">
            <w:pPr>
              <w:spacing w:line="480" w:lineRule="auto"/>
              <w:rPr>
                <w:rFonts w:ascii="Times" w:hAnsi="Times" w:cs="Times"/>
              </w:rPr>
            </w:pPr>
            <w:r>
              <w:rPr>
                <w:rFonts w:ascii="Times" w:hAnsi="Times" w:cs="Times"/>
                <w:sz w:val="22"/>
                <w:szCs w:val="22"/>
              </w:rPr>
              <w:t>-48</w:t>
            </w:r>
          </w:p>
        </w:tc>
        <w:tc>
          <w:tcPr>
            <w:tcW w:w="900" w:type="dxa"/>
          </w:tcPr>
          <w:p w:rsidR="005F783E" w:rsidRPr="001C423E" w:rsidRDefault="007F1572">
            <w:pPr>
              <w:spacing w:line="480" w:lineRule="auto"/>
              <w:rPr>
                <w:rFonts w:ascii="Times" w:hAnsi="Times" w:cs="Times"/>
              </w:rPr>
            </w:pPr>
            <w:r>
              <w:rPr>
                <w:rFonts w:ascii="Times" w:hAnsi="Times" w:cs="Times"/>
                <w:sz w:val="22"/>
                <w:szCs w:val="22"/>
              </w:rPr>
              <w:t>-18</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325</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4.14</w:t>
            </w:r>
          </w:p>
        </w:tc>
      </w:tr>
      <w:tr w:rsidR="005F783E" w:rsidRPr="001C423E">
        <w:tc>
          <w:tcPr>
            <w:tcW w:w="3798" w:type="dxa"/>
            <w:tcBorders>
              <w:left w:val="single" w:sz="4" w:space="0" w:color="auto"/>
            </w:tcBorders>
          </w:tcPr>
          <w:p w:rsidR="005F783E" w:rsidRPr="001C423E" w:rsidRDefault="007D667C" w:rsidP="00563525">
            <w:pPr>
              <w:spacing w:line="480" w:lineRule="auto"/>
              <w:rPr>
                <w:rFonts w:ascii="Times" w:hAnsi="Times" w:cs="Times"/>
              </w:rPr>
            </w:pPr>
            <w:r>
              <w:rPr>
                <w:rFonts w:ascii="Times" w:hAnsi="Times" w:cs="Times"/>
              </w:rPr>
              <w:t>Thalamus, caudate tail</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R</w:t>
            </w:r>
          </w:p>
        </w:tc>
        <w:tc>
          <w:tcPr>
            <w:tcW w:w="630" w:type="dxa"/>
          </w:tcPr>
          <w:p w:rsidR="005F783E" w:rsidRPr="001C423E" w:rsidRDefault="007F1572">
            <w:pPr>
              <w:spacing w:line="480" w:lineRule="auto"/>
              <w:rPr>
                <w:rFonts w:ascii="Times" w:hAnsi="Times" w:cs="Times"/>
              </w:rPr>
            </w:pPr>
            <w:r>
              <w:rPr>
                <w:rFonts w:ascii="Times" w:hAnsi="Times" w:cs="Times"/>
                <w:sz w:val="22"/>
                <w:szCs w:val="22"/>
              </w:rPr>
              <w:t>34</w:t>
            </w:r>
          </w:p>
        </w:tc>
        <w:tc>
          <w:tcPr>
            <w:tcW w:w="630" w:type="dxa"/>
          </w:tcPr>
          <w:p w:rsidR="005F783E" w:rsidRPr="001C423E" w:rsidRDefault="007F1572">
            <w:pPr>
              <w:spacing w:line="480" w:lineRule="auto"/>
              <w:rPr>
                <w:rFonts w:ascii="Times" w:hAnsi="Times" w:cs="Times"/>
              </w:rPr>
            </w:pPr>
            <w:r>
              <w:rPr>
                <w:rFonts w:ascii="Times" w:hAnsi="Times" w:cs="Times"/>
                <w:sz w:val="22"/>
                <w:szCs w:val="22"/>
              </w:rPr>
              <w:t>-40</w:t>
            </w:r>
          </w:p>
        </w:tc>
        <w:tc>
          <w:tcPr>
            <w:tcW w:w="900" w:type="dxa"/>
          </w:tcPr>
          <w:p w:rsidR="005F783E" w:rsidRPr="001C423E" w:rsidRDefault="007F1572">
            <w:pPr>
              <w:spacing w:line="480" w:lineRule="auto"/>
              <w:rPr>
                <w:rFonts w:ascii="Times" w:hAnsi="Times" w:cs="Times"/>
              </w:rPr>
            </w:pPr>
            <w:r>
              <w:rPr>
                <w:rFonts w:ascii="Times" w:hAnsi="Times" w:cs="Times"/>
                <w:sz w:val="22"/>
                <w:szCs w:val="22"/>
              </w:rPr>
              <w:t>10</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231</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4.11</w:t>
            </w:r>
          </w:p>
        </w:tc>
      </w:tr>
      <w:tr w:rsidR="005F783E" w:rsidRPr="001C423E">
        <w:tc>
          <w:tcPr>
            <w:tcW w:w="9558" w:type="dxa"/>
            <w:gridSpan w:val="7"/>
            <w:tcBorders>
              <w:left w:val="single" w:sz="4" w:space="0" w:color="auto"/>
              <w:right w:val="single" w:sz="4" w:space="0" w:color="auto"/>
            </w:tcBorders>
          </w:tcPr>
          <w:p w:rsidR="005F783E" w:rsidRPr="001C423E" w:rsidRDefault="007F1572" w:rsidP="00563525">
            <w:pPr>
              <w:spacing w:line="480" w:lineRule="auto"/>
              <w:rPr>
                <w:rFonts w:ascii="Times" w:hAnsi="Times" w:cs="Times"/>
              </w:rPr>
            </w:pPr>
            <w:r>
              <w:rPr>
                <w:rFonts w:ascii="Times" w:hAnsi="Times" w:cs="Times"/>
                <w:b/>
                <w:bCs/>
                <w:sz w:val="22"/>
                <w:szCs w:val="22"/>
              </w:rPr>
              <w:t>More Risk &gt; Less Risk for Risk-Averse Subgroup</w:t>
            </w:r>
            <w:r w:rsidR="005F783E" w:rsidRPr="001C423E">
              <w:rPr>
                <w:rFonts w:ascii="Times" w:hAnsi="Times" w:cs="Times"/>
                <w:b/>
                <w:bCs/>
                <w:sz w:val="22"/>
                <w:szCs w:val="22"/>
              </w:rPr>
              <w:t xml:space="preserve"> </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r>
              <w:rPr>
                <w:rFonts w:ascii="Times" w:hAnsi="Times" w:cs="Times"/>
              </w:rPr>
              <w:t>Thalamus</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L</w:t>
            </w:r>
          </w:p>
        </w:tc>
        <w:tc>
          <w:tcPr>
            <w:tcW w:w="630" w:type="dxa"/>
          </w:tcPr>
          <w:p w:rsidR="005F783E" w:rsidRPr="001C423E" w:rsidRDefault="007F1572">
            <w:pPr>
              <w:spacing w:line="480" w:lineRule="auto"/>
              <w:rPr>
                <w:rFonts w:ascii="Times" w:hAnsi="Times" w:cs="Times"/>
              </w:rPr>
            </w:pPr>
            <w:r>
              <w:rPr>
                <w:rFonts w:ascii="Times" w:hAnsi="Times" w:cs="Times"/>
                <w:sz w:val="22"/>
                <w:szCs w:val="22"/>
              </w:rPr>
              <w:t>-18</w:t>
            </w:r>
          </w:p>
        </w:tc>
        <w:tc>
          <w:tcPr>
            <w:tcW w:w="630" w:type="dxa"/>
          </w:tcPr>
          <w:p w:rsidR="005F783E" w:rsidRPr="001C423E" w:rsidRDefault="007F1572">
            <w:pPr>
              <w:spacing w:line="480" w:lineRule="auto"/>
              <w:rPr>
                <w:rFonts w:ascii="Times" w:hAnsi="Times" w:cs="Times"/>
              </w:rPr>
            </w:pPr>
            <w:r>
              <w:rPr>
                <w:rFonts w:ascii="Times" w:hAnsi="Times" w:cs="Times"/>
                <w:sz w:val="22"/>
                <w:szCs w:val="22"/>
              </w:rPr>
              <w:t>-14</w:t>
            </w:r>
          </w:p>
        </w:tc>
        <w:tc>
          <w:tcPr>
            <w:tcW w:w="900" w:type="dxa"/>
          </w:tcPr>
          <w:p w:rsidR="005F783E" w:rsidRPr="001C423E" w:rsidRDefault="007F1572">
            <w:pPr>
              <w:spacing w:line="480" w:lineRule="auto"/>
              <w:rPr>
                <w:rFonts w:ascii="Times" w:hAnsi="Times" w:cs="Times"/>
              </w:rPr>
            </w:pPr>
            <w:r>
              <w:rPr>
                <w:rFonts w:ascii="Times" w:hAnsi="Times" w:cs="Times"/>
                <w:sz w:val="22"/>
                <w:szCs w:val="22"/>
              </w:rPr>
              <w:t>-6</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8007</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4.40</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r>
              <w:rPr>
                <w:rFonts w:ascii="Times" w:hAnsi="Times" w:cs="Times"/>
              </w:rPr>
              <w:t>Inferior parietal (39/40)</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L</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-58</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-58</w:t>
            </w:r>
          </w:p>
        </w:tc>
        <w:tc>
          <w:tcPr>
            <w:tcW w:w="900" w:type="dxa"/>
          </w:tcPr>
          <w:p w:rsidR="005F783E" w:rsidRPr="001C423E" w:rsidRDefault="007F1572">
            <w:pPr>
              <w:spacing w:line="480" w:lineRule="auto"/>
              <w:rPr>
                <w:rFonts w:ascii="Times" w:hAnsi="Times" w:cs="Times"/>
              </w:rPr>
            </w:pPr>
            <w:r>
              <w:rPr>
                <w:rFonts w:ascii="Times" w:hAnsi="Times" w:cs="Times"/>
                <w:sz w:val="22"/>
                <w:szCs w:val="22"/>
              </w:rPr>
              <w:t>26</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471</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4.12</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r>
              <w:rPr>
                <w:rFonts w:ascii="Times" w:hAnsi="Times" w:cs="Times"/>
              </w:rPr>
              <w:t>Inferior parietal (39/40)</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R</w:t>
            </w:r>
          </w:p>
        </w:tc>
        <w:tc>
          <w:tcPr>
            <w:tcW w:w="630" w:type="dxa"/>
          </w:tcPr>
          <w:p w:rsidR="005F783E" w:rsidRPr="001C423E" w:rsidRDefault="007F1572">
            <w:pPr>
              <w:spacing w:line="480" w:lineRule="auto"/>
              <w:rPr>
                <w:rFonts w:ascii="Times" w:hAnsi="Times" w:cs="Times"/>
              </w:rPr>
            </w:pPr>
            <w:r>
              <w:rPr>
                <w:rFonts w:ascii="Times" w:hAnsi="Times" w:cs="Times"/>
                <w:sz w:val="22"/>
                <w:szCs w:val="22"/>
              </w:rPr>
              <w:t>60</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-56</w:t>
            </w:r>
          </w:p>
        </w:tc>
        <w:tc>
          <w:tcPr>
            <w:tcW w:w="900" w:type="dxa"/>
          </w:tcPr>
          <w:p w:rsidR="005F783E" w:rsidRPr="001C423E" w:rsidRDefault="007F1572">
            <w:pPr>
              <w:spacing w:line="480" w:lineRule="auto"/>
              <w:rPr>
                <w:rFonts w:ascii="Times" w:hAnsi="Times" w:cs="Times"/>
              </w:rPr>
            </w:pPr>
            <w:r>
              <w:rPr>
                <w:rFonts w:ascii="Times" w:hAnsi="Times" w:cs="Times"/>
                <w:sz w:val="22"/>
                <w:szCs w:val="22"/>
              </w:rPr>
              <w:t>22</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965</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4.03</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proofErr w:type="spellStart"/>
            <w:r>
              <w:rPr>
                <w:rFonts w:ascii="Times" w:hAnsi="Times" w:cs="Times"/>
              </w:rPr>
              <w:t>Ventromedial</w:t>
            </w:r>
            <w:proofErr w:type="spellEnd"/>
            <w:r>
              <w:rPr>
                <w:rFonts w:ascii="Times" w:hAnsi="Times" w:cs="Times"/>
              </w:rPr>
              <w:t xml:space="preserve"> prefrontal (10)</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R</w:t>
            </w:r>
          </w:p>
        </w:tc>
        <w:tc>
          <w:tcPr>
            <w:tcW w:w="630" w:type="dxa"/>
          </w:tcPr>
          <w:p w:rsidR="005F783E" w:rsidRPr="001C423E" w:rsidRDefault="007F1572">
            <w:pPr>
              <w:spacing w:line="480" w:lineRule="auto"/>
              <w:rPr>
                <w:rFonts w:ascii="Times" w:hAnsi="Times" w:cs="Times"/>
              </w:rPr>
            </w:pPr>
            <w:r>
              <w:rPr>
                <w:rFonts w:ascii="Times" w:hAnsi="Times" w:cs="Times"/>
                <w:sz w:val="22"/>
                <w:szCs w:val="22"/>
              </w:rPr>
              <w:t>14</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56</w:t>
            </w:r>
          </w:p>
        </w:tc>
        <w:tc>
          <w:tcPr>
            <w:tcW w:w="900" w:type="dxa"/>
          </w:tcPr>
          <w:p w:rsidR="005F783E" w:rsidRPr="001C423E" w:rsidRDefault="007F1572">
            <w:pPr>
              <w:spacing w:line="480" w:lineRule="auto"/>
              <w:rPr>
                <w:rFonts w:ascii="Times" w:hAnsi="Times" w:cs="Times"/>
              </w:rPr>
            </w:pPr>
            <w:r>
              <w:rPr>
                <w:rFonts w:ascii="Times" w:hAnsi="Times" w:cs="Times"/>
                <w:sz w:val="22"/>
                <w:szCs w:val="22"/>
              </w:rPr>
              <w:t>4</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439</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3.66</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proofErr w:type="spellStart"/>
            <w:r>
              <w:rPr>
                <w:rFonts w:ascii="Times" w:hAnsi="Times" w:cs="Times"/>
              </w:rPr>
              <w:t>Dorsomedial</w:t>
            </w:r>
            <w:proofErr w:type="spellEnd"/>
            <w:r>
              <w:rPr>
                <w:rFonts w:ascii="Times" w:hAnsi="Times" w:cs="Times"/>
              </w:rPr>
              <w:t xml:space="preserve"> prefrontal (9)</w:t>
            </w:r>
          </w:p>
        </w:tc>
        <w:tc>
          <w:tcPr>
            <w:tcW w:w="900" w:type="dxa"/>
          </w:tcPr>
          <w:p w:rsidR="005F783E" w:rsidRPr="001C423E" w:rsidRDefault="007F1572" w:rsidP="00563525">
            <w:pPr>
              <w:spacing w:line="480" w:lineRule="auto"/>
              <w:rPr>
                <w:rFonts w:ascii="Times" w:hAnsi="Times" w:cs="Times"/>
              </w:rPr>
            </w:pPr>
            <w:r>
              <w:rPr>
                <w:rFonts w:ascii="Times" w:hAnsi="Times" w:cs="Times"/>
                <w:sz w:val="22"/>
                <w:szCs w:val="22"/>
              </w:rPr>
              <w:t>--</w:t>
            </w:r>
          </w:p>
        </w:tc>
        <w:tc>
          <w:tcPr>
            <w:tcW w:w="630" w:type="dxa"/>
          </w:tcPr>
          <w:p w:rsidR="005F783E" w:rsidRPr="001C423E" w:rsidRDefault="007F1572">
            <w:pPr>
              <w:spacing w:line="480" w:lineRule="auto"/>
              <w:rPr>
                <w:rFonts w:ascii="Times" w:hAnsi="Times" w:cs="Times"/>
              </w:rPr>
            </w:pPr>
            <w:r>
              <w:rPr>
                <w:rFonts w:ascii="Times" w:hAnsi="Times" w:cs="Times"/>
                <w:sz w:val="22"/>
                <w:szCs w:val="22"/>
              </w:rPr>
              <w:t>-8</w:t>
            </w:r>
          </w:p>
        </w:tc>
        <w:tc>
          <w:tcPr>
            <w:tcW w:w="630" w:type="dxa"/>
          </w:tcPr>
          <w:p w:rsidR="005F783E" w:rsidRPr="001C423E" w:rsidRDefault="007F1572">
            <w:pPr>
              <w:spacing w:line="480" w:lineRule="auto"/>
              <w:rPr>
                <w:rFonts w:ascii="Times" w:hAnsi="Times" w:cs="Times"/>
              </w:rPr>
            </w:pPr>
            <w:r>
              <w:rPr>
                <w:rFonts w:ascii="Times" w:hAnsi="Times" w:cs="Times"/>
                <w:sz w:val="22"/>
                <w:szCs w:val="22"/>
              </w:rPr>
              <w:t>54</w:t>
            </w:r>
          </w:p>
        </w:tc>
        <w:tc>
          <w:tcPr>
            <w:tcW w:w="900" w:type="dxa"/>
          </w:tcPr>
          <w:p w:rsidR="005F783E" w:rsidRPr="001C423E" w:rsidRDefault="007F1572">
            <w:pPr>
              <w:spacing w:line="480" w:lineRule="auto"/>
              <w:rPr>
                <w:rFonts w:ascii="Times" w:hAnsi="Times" w:cs="Times"/>
              </w:rPr>
            </w:pPr>
            <w:r>
              <w:rPr>
                <w:rFonts w:ascii="Times" w:hAnsi="Times" w:cs="Times"/>
                <w:sz w:val="22"/>
                <w:szCs w:val="22"/>
              </w:rPr>
              <w:t>12</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1146</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3.61</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r>
              <w:rPr>
                <w:rFonts w:ascii="Times" w:hAnsi="Times" w:cs="Times"/>
              </w:rPr>
              <w:t>Thalamus</w:t>
            </w:r>
          </w:p>
        </w:tc>
        <w:tc>
          <w:tcPr>
            <w:tcW w:w="900" w:type="dxa"/>
          </w:tcPr>
          <w:p w:rsidR="005F783E" w:rsidRPr="001C423E" w:rsidRDefault="005F783E" w:rsidP="00563525">
            <w:pPr>
              <w:spacing w:line="480" w:lineRule="auto"/>
              <w:rPr>
                <w:rFonts w:ascii="Times" w:hAnsi="Times" w:cs="Times"/>
              </w:rPr>
            </w:pPr>
            <w:r w:rsidRPr="001C423E">
              <w:rPr>
                <w:rFonts w:ascii="Times" w:hAnsi="Times" w:cs="Times"/>
                <w:sz w:val="22"/>
                <w:szCs w:val="22"/>
              </w:rPr>
              <w:t>R</w:t>
            </w:r>
          </w:p>
        </w:tc>
        <w:tc>
          <w:tcPr>
            <w:tcW w:w="630" w:type="dxa"/>
          </w:tcPr>
          <w:p w:rsidR="005F783E" w:rsidRPr="001C423E" w:rsidRDefault="007F1572">
            <w:pPr>
              <w:spacing w:line="480" w:lineRule="auto"/>
              <w:rPr>
                <w:rFonts w:ascii="Times" w:hAnsi="Times" w:cs="Times"/>
              </w:rPr>
            </w:pPr>
            <w:r>
              <w:rPr>
                <w:rFonts w:ascii="Times" w:hAnsi="Times" w:cs="Times"/>
                <w:sz w:val="22"/>
                <w:szCs w:val="22"/>
              </w:rPr>
              <w:t>22</w:t>
            </w:r>
          </w:p>
        </w:tc>
        <w:tc>
          <w:tcPr>
            <w:tcW w:w="630" w:type="dxa"/>
          </w:tcPr>
          <w:p w:rsidR="005F783E" w:rsidRPr="001C423E" w:rsidRDefault="007F1572">
            <w:pPr>
              <w:spacing w:line="480" w:lineRule="auto"/>
              <w:rPr>
                <w:rFonts w:ascii="Times" w:hAnsi="Times" w:cs="Times"/>
              </w:rPr>
            </w:pPr>
            <w:r>
              <w:rPr>
                <w:rFonts w:ascii="Times" w:hAnsi="Times" w:cs="Times"/>
                <w:sz w:val="22"/>
                <w:szCs w:val="22"/>
              </w:rPr>
              <w:t>-16</w:t>
            </w:r>
          </w:p>
        </w:tc>
        <w:tc>
          <w:tcPr>
            <w:tcW w:w="900" w:type="dxa"/>
          </w:tcPr>
          <w:p w:rsidR="005F783E" w:rsidRPr="001C423E" w:rsidRDefault="007F1572">
            <w:pPr>
              <w:spacing w:line="480" w:lineRule="auto"/>
              <w:rPr>
                <w:rFonts w:ascii="Times" w:hAnsi="Times" w:cs="Times"/>
              </w:rPr>
            </w:pPr>
            <w:r>
              <w:rPr>
                <w:rFonts w:ascii="Times" w:hAnsi="Times" w:cs="Times"/>
                <w:sz w:val="22"/>
                <w:szCs w:val="22"/>
              </w:rPr>
              <w:t>-6</w:t>
            </w:r>
          </w:p>
        </w:tc>
        <w:tc>
          <w:tcPr>
            <w:tcW w:w="1440" w:type="dxa"/>
          </w:tcPr>
          <w:p w:rsidR="005F783E" w:rsidRPr="001C423E" w:rsidRDefault="007F1572">
            <w:pPr>
              <w:spacing w:line="480" w:lineRule="auto"/>
              <w:rPr>
                <w:rFonts w:ascii="Times" w:hAnsi="Times" w:cs="Times"/>
              </w:rPr>
            </w:pPr>
            <w:r>
              <w:rPr>
                <w:rFonts w:ascii="Times" w:hAnsi="Times" w:cs="Times"/>
                <w:sz w:val="22"/>
                <w:szCs w:val="22"/>
              </w:rPr>
              <w:t>278</w:t>
            </w:r>
          </w:p>
        </w:tc>
        <w:tc>
          <w:tcPr>
            <w:tcW w:w="1260" w:type="dxa"/>
            <w:tcBorders>
              <w:right w:val="single" w:sz="4" w:space="0" w:color="auto"/>
            </w:tcBorders>
          </w:tcPr>
          <w:p w:rsidR="005F783E" w:rsidRPr="001C423E" w:rsidRDefault="007F1572">
            <w:pPr>
              <w:spacing w:line="480" w:lineRule="auto"/>
              <w:rPr>
                <w:rFonts w:ascii="Times" w:hAnsi="Times" w:cs="Times"/>
              </w:rPr>
            </w:pPr>
            <w:r>
              <w:rPr>
                <w:rFonts w:ascii="Times" w:hAnsi="Times" w:cs="Times"/>
                <w:sz w:val="22"/>
                <w:szCs w:val="22"/>
              </w:rPr>
              <w:t>3.42</w:t>
            </w:r>
          </w:p>
        </w:tc>
      </w:tr>
      <w:tr w:rsidR="007F1572" w:rsidRPr="001C423E">
        <w:tc>
          <w:tcPr>
            <w:tcW w:w="9558" w:type="dxa"/>
            <w:gridSpan w:val="7"/>
            <w:tcBorders>
              <w:left w:val="single" w:sz="4" w:space="0" w:color="auto"/>
              <w:right w:val="single" w:sz="4" w:space="0" w:color="auto"/>
            </w:tcBorders>
          </w:tcPr>
          <w:p w:rsidR="007F1572" w:rsidRPr="00B22A0B" w:rsidRDefault="007F1572">
            <w:pPr>
              <w:spacing w:line="480" w:lineRule="auto"/>
              <w:rPr>
                <w:rFonts w:ascii="Times" w:hAnsi="Times" w:cs="Times"/>
                <w:b/>
              </w:rPr>
            </w:pPr>
            <w:r w:rsidRPr="00B22A0B">
              <w:rPr>
                <w:rFonts w:ascii="Times" w:hAnsi="Times" w:cs="Times"/>
                <w:b/>
              </w:rPr>
              <w:t>Risk-Averse Subgroup &gt; Risk-Neutral Subgroup for More Risk &gt; Less Risk Contrast</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proofErr w:type="spellStart"/>
            <w:r>
              <w:rPr>
                <w:rFonts w:ascii="Times" w:hAnsi="Times" w:cs="Times"/>
              </w:rPr>
              <w:t>Insula</w:t>
            </w:r>
            <w:proofErr w:type="spellEnd"/>
            <w:r>
              <w:rPr>
                <w:rFonts w:ascii="Times" w:hAnsi="Times" w:cs="Times"/>
              </w:rPr>
              <w:t xml:space="preserve"> (13)</w:t>
            </w:r>
          </w:p>
        </w:tc>
        <w:tc>
          <w:tcPr>
            <w:tcW w:w="900" w:type="dxa"/>
          </w:tcPr>
          <w:p w:rsidR="005F783E" w:rsidRPr="001C423E" w:rsidRDefault="00F04755" w:rsidP="00563525">
            <w:pPr>
              <w:spacing w:line="480" w:lineRule="auto"/>
              <w:rPr>
                <w:rFonts w:ascii="Times" w:hAnsi="Times" w:cs="Times"/>
              </w:rPr>
            </w:pPr>
            <w:r>
              <w:rPr>
                <w:rFonts w:ascii="Times" w:hAnsi="Times" w:cs="Times"/>
              </w:rPr>
              <w:t>R</w:t>
            </w:r>
          </w:p>
        </w:tc>
        <w:tc>
          <w:tcPr>
            <w:tcW w:w="630" w:type="dxa"/>
          </w:tcPr>
          <w:p w:rsidR="005F783E" w:rsidRPr="001C423E" w:rsidRDefault="00F04755" w:rsidP="007F1572">
            <w:pPr>
              <w:spacing w:line="480" w:lineRule="auto"/>
              <w:rPr>
                <w:rFonts w:ascii="Times" w:hAnsi="Times" w:cs="Times"/>
              </w:rPr>
            </w:pPr>
            <w:r>
              <w:rPr>
                <w:rFonts w:ascii="Times" w:hAnsi="Times" w:cs="Times"/>
              </w:rPr>
              <w:t>42</w:t>
            </w:r>
          </w:p>
        </w:tc>
        <w:tc>
          <w:tcPr>
            <w:tcW w:w="630" w:type="dxa"/>
          </w:tcPr>
          <w:p w:rsidR="005F783E" w:rsidRPr="001C423E" w:rsidRDefault="00F04755">
            <w:pPr>
              <w:spacing w:line="480" w:lineRule="auto"/>
              <w:rPr>
                <w:rFonts w:ascii="Times" w:hAnsi="Times" w:cs="Times"/>
              </w:rPr>
            </w:pPr>
            <w:r>
              <w:rPr>
                <w:rFonts w:ascii="Times" w:hAnsi="Times" w:cs="Times"/>
              </w:rPr>
              <w:t>-40</w:t>
            </w:r>
          </w:p>
        </w:tc>
        <w:tc>
          <w:tcPr>
            <w:tcW w:w="900" w:type="dxa"/>
          </w:tcPr>
          <w:p w:rsidR="005F783E" w:rsidRPr="001C423E" w:rsidRDefault="00F04755">
            <w:pPr>
              <w:spacing w:line="480" w:lineRule="auto"/>
              <w:rPr>
                <w:rFonts w:ascii="Times" w:hAnsi="Times" w:cs="Times"/>
              </w:rPr>
            </w:pPr>
            <w:r>
              <w:rPr>
                <w:rFonts w:ascii="Times" w:hAnsi="Times" w:cs="Times"/>
              </w:rPr>
              <w:t>24</w:t>
            </w:r>
          </w:p>
        </w:tc>
        <w:tc>
          <w:tcPr>
            <w:tcW w:w="1440" w:type="dxa"/>
          </w:tcPr>
          <w:p w:rsidR="005F783E" w:rsidRPr="001C423E" w:rsidRDefault="00F04755">
            <w:pPr>
              <w:spacing w:line="480" w:lineRule="auto"/>
              <w:rPr>
                <w:rFonts w:ascii="Times" w:hAnsi="Times" w:cs="Times"/>
              </w:rPr>
            </w:pPr>
            <w:r>
              <w:rPr>
                <w:rFonts w:ascii="Times" w:hAnsi="Times" w:cs="Times"/>
              </w:rPr>
              <w:t>302</w:t>
            </w:r>
          </w:p>
        </w:tc>
        <w:tc>
          <w:tcPr>
            <w:tcW w:w="1260" w:type="dxa"/>
            <w:tcBorders>
              <w:right w:val="single" w:sz="4" w:space="0" w:color="auto"/>
            </w:tcBorders>
          </w:tcPr>
          <w:p w:rsidR="005F783E" w:rsidRPr="001C423E" w:rsidRDefault="00F04755">
            <w:pPr>
              <w:spacing w:line="480" w:lineRule="auto"/>
              <w:rPr>
                <w:rFonts w:ascii="Times" w:hAnsi="Times" w:cs="Times"/>
              </w:rPr>
            </w:pPr>
            <w:r>
              <w:rPr>
                <w:rFonts w:ascii="Times" w:hAnsi="Times" w:cs="Times"/>
              </w:rPr>
              <w:t>3.66</w:t>
            </w:r>
          </w:p>
        </w:tc>
      </w:tr>
      <w:tr w:rsidR="005F783E" w:rsidRPr="001C423E">
        <w:tc>
          <w:tcPr>
            <w:tcW w:w="3798" w:type="dxa"/>
            <w:tcBorders>
              <w:left w:val="single" w:sz="4" w:space="0" w:color="auto"/>
            </w:tcBorders>
          </w:tcPr>
          <w:p w:rsidR="005F783E" w:rsidRPr="001C423E" w:rsidRDefault="00D27E62" w:rsidP="00563525">
            <w:pPr>
              <w:spacing w:line="480" w:lineRule="auto"/>
              <w:rPr>
                <w:rFonts w:ascii="Times" w:hAnsi="Times" w:cs="Times"/>
              </w:rPr>
            </w:pPr>
            <w:r>
              <w:rPr>
                <w:rFonts w:ascii="Times" w:hAnsi="Times" w:cs="Times"/>
              </w:rPr>
              <w:t>Thalamus</w:t>
            </w:r>
          </w:p>
        </w:tc>
        <w:tc>
          <w:tcPr>
            <w:tcW w:w="900" w:type="dxa"/>
          </w:tcPr>
          <w:p w:rsidR="005F783E" w:rsidRPr="001C423E" w:rsidRDefault="00F04755" w:rsidP="00563525">
            <w:pPr>
              <w:spacing w:line="480" w:lineRule="auto"/>
              <w:rPr>
                <w:rFonts w:ascii="Times" w:hAnsi="Times" w:cs="Times"/>
              </w:rPr>
            </w:pPr>
            <w:r>
              <w:rPr>
                <w:rFonts w:ascii="Times" w:hAnsi="Times" w:cs="Times"/>
              </w:rPr>
              <w:t>L</w:t>
            </w:r>
          </w:p>
        </w:tc>
        <w:tc>
          <w:tcPr>
            <w:tcW w:w="630" w:type="dxa"/>
          </w:tcPr>
          <w:p w:rsidR="005F783E" w:rsidRPr="001C423E" w:rsidRDefault="00F04755">
            <w:pPr>
              <w:spacing w:line="480" w:lineRule="auto"/>
              <w:rPr>
                <w:rFonts w:ascii="Times" w:hAnsi="Times" w:cs="Times"/>
              </w:rPr>
            </w:pPr>
            <w:r>
              <w:rPr>
                <w:rFonts w:ascii="Times" w:hAnsi="Times" w:cs="Times"/>
              </w:rPr>
              <w:t>-14</w:t>
            </w:r>
          </w:p>
        </w:tc>
        <w:tc>
          <w:tcPr>
            <w:tcW w:w="630" w:type="dxa"/>
          </w:tcPr>
          <w:p w:rsidR="005F783E" w:rsidRPr="001C423E" w:rsidRDefault="00F04755">
            <w:pPr>
              <w:spacing w:line="480" w:lineRule="auto"/>
              <w:rPr>
                <w:rFonts w:ascii="Times" w:hAnsi="Times" w:cs="Times"/>
              </w:rPr>
            </w:pPr>
            <w:r>
              <w:rPr>
                <w:rFonts w:ascii="Times" w:hAnsi="Times" w:cs="Times"/>
              </w:rPr>
              <w:t>-18</w:t>
            </w:r>
          </w:p>
        </w:tc>
        <w:tc>
          <w:tcPr>
            <w:tcW w:w="900" w:type="dxa"/>
          </w:tcPr>
          <w:p w:rsidR="005F783E" w:rsidRPr="001C423E" w:rsidRDefault="00F04755">
            <w:pPr>
              <w:spacing w:line="480" w:lineRule="auto"/>
              <w:rPr>
                <w:rFonts w:ascii="Times" w:hAnsi="Times" w:cs="Times"/>
              </w:rPr>
            </w:pPr>
            <w:r>
              <w:rPr>
                <w:rFonts w:ascii="Times" w:hAnsi="Times" w:cs="Times"/>
              </w:rPr>
              <w:t>8</w:t>
            </w:r>
          </w:p>
        </w:tc>
        <w:tc>
          <w:tcPr>
            <w:tcW w:w="1440" w:type="dxa"/>
          </w:tcPr>
          <w:p w:rsidR="005F783E" w:rsidRPr="001C423E" w:rsidRDefault="00F04755">
            <w:pPr>
              <w:spacing w:line="480" w:lineRule="auto"/>
              <w:rPr>
                <w:rFonts w:ascii="Times" w:hAnsi="Times" w:cs="Times"/>
              </w:rPr>
            </w:pPr>
            <w:r>
              <w:rPr>
                <w:rFonts w:ascii="Times" w:hAnsi="Times" w:cs="Times"/>
              </w:rPr>
              <w:t>153</w:t>
            </w:r>
          </w:p>
        </w:tc>
        <w:tc>
          <w:tcPr>
            <w:tcW w:w="1260" w:type="dxa"/>
            <w:tcBorders>
              <w:right w:val="single" w:sz="4" w:space="0" w:color="auto"/>
            </w:tcBorders>
          </w:tcPr>
          <w:p w:rsidR="005F783E" w:rsidRPr="001C423E" w:rsidRDefault="00F04755">
            <w:pPr>
              <w:spacing w:line="480" w:lineRule="auto"/>
              <w:rPr>
                <w:rFonts w:ascii="Times" w:hAnsi="Times" w:cs="Times"/>
              </w:rPr>
            </w:pPr>
            <w:r>
              <w:rPr>
                <w:rFonts w:ascii="Times" w:hAnsi="Times" w:cs="Times"/>
              </w:rPr>
              <w:t>3.37</w:t>
            </w:r>
          </w:p>
        </w:tc>
      </w:tr>
      <w:tr w:rsidR="00F04755" w:rsidRPr="001C423E">
        <w:tc>
          <w:tcPr>
            <w:tcW w:w="3798" w:type="dxa"/>
            <w:tcBorders>
              <w:left w:val="single" w:sz="4" w:space="0" w:color="auto"/>
            </w:tcBorders>
          </w:tcPr>
          <w:p w:rsidR="00F04755" w:rsidRPr="001C423E" w:rsidRDefault="00D27E62" w:rsidP="00563525">
            <w:pPr>
              <w:spacing w:line="480" w:lineRule="auto"/>
              <w:rPr>
                <w:rFonts w:ascii="Times" w:hAnsi="Times" w:cs="Times"/>
              </w:rPr>
            </w:pPr>
            <w:r>
              <w:rPr>
                <w:rFonts w:ascii="Times" w:hAnsi="Times" w:cs="Times"/>
              </w:rPr>
              <w:t>Middle occipital (18)</w:t>
            </w:r>
          </w:p>
        </w:tc>
        <w:tc>
          <w:tcPr>
            <w:tcW w:w="900" w:type="dxa"/>
          </w:tcPr>
          <w:p w:rsidR="00F04755" w:rsidRPr="001C423E" w:rsidRDefault="00F04755" w:rsidP="00563525">
            <w:pPr>
              <w:spacing w:line="480" w:lineRule="auto"/>
              <w:rPr>
                <w:rFonts w:ascii="Times" w:hAnsi="Times" w:cs="Times"/>
              </w:rPr>
            </w:pPr>
            <w:r>
              <w:rPr>
                <w:rFonts w:ascii="Times" w:hAnsi="Times" w:cs="Times"/>
              </w:rPr>
              <w:t>L</w:t>
            </w:r>
          </w:p>
        </w:tc>
        <w:tc>
          <w:tcPr>
            <w:tcW w:w="630" w:type="dxa"/>
          </w:tcPr>
          <w:p w:rsidR="00F04755" w:rsidRPr="001C423E" w:rsidRDefault="00F04755">
            <w:pPr>
              <w:spacing w:line="480" w:lineRule="auto"/>
              <w:rPr>
                <w:rFonts w:ascii="Times" w:hAnsi="Times" w:cs="Times"/>
              </w:rPr>
            </w:pPr>
            <w:r>
              <w:rPr>
                <w:rFonts w:ascii="Times" w:hAnsi="Times" w:cs="Times"/>
              </w:rPr>
              <w:t>-10</w:t>
            </w:r>
          </w:p>
        </w:tc>
        <w:tc>
          <w:tcPr>
            <w:tcW w:w="630" w:type="dxa"/>
          </w:tcPr>
          <w:p w:rsidR="00F04755" w:rsidRPr="001C423E" w:rsidRDefault="00F04755">
            <w:pPr>
              <w:spacing w:line="480" w:lineRule="auto"/>
              <w:rPr>
                <w:rFonts w:ascii="Times" w:hAnsi="Times" w:cs="Times"/>
              </w:rPr>
            </w:pPr>
            <w:r>
              <w:rPr>
                <w:rFonts w:ascii="Times" w:hAnsi="Times" w:cs="Times"/>
              </w:rPr>
              <w:t>-84</w:t>
            </w:r>
          </w:p>
        </w:tc>
        <w:tc>
          <w:tcPr>
            <w:tcW w:w="900" w:type="dxa"/>
          </w:tcPr>
          <w:p w:rsidR="00F04755" w:rsidRPr="001C423E" w:rsidRDefault="00F04755">
            <w:pPr>
              <w:spacing w:line="480" w:lineRule="auto"/>
              <w:rPr>
                <w:rFonts w:ascii="Times" w:hAnsi="Times" w:cs="Times"/>
              </w:rPr>
            </w:pPr>
            <w:r>
              <w:rPr>
                <w:rFonts w:ascii="Times" w:hAnsi="Times" w:cs="Times"/>
              </w:rPr>
              <w:t>2</w:t>
            </w:r>
          </w:p>
        </w:tc>
        <w:tc>
          <w:tcPr>
            <w:tcW w:w="1440" w:type="dxa"/>
          </w:tcPr>
          <w:p w:rsidR="00F04755" w:rsidRPr="001C423E" w:rsidRDefault="00F04755">
            <w:pPr>
              <w:spacing w:line="480" w:lineRule="auto"/>
              <w:rPr>
                <w:rFonts w:ascii="Times" w:hAnsi="Times" w:cs="Times"/>
              </w:rPr>
            </w:pPr>
            <w:r>
              <w:rPr>
                <w:rFonts w:ascii="Times" w:hAnsi="Times" w:cs="Times"/>
              </w:rPr>
              <w:t>90</w:t>
            </w:r>
          </w:p>
        </w:tc>
        <w:tc>
          <w:tcPr>
            <w:tcW w:w="1260" w:type="dxa"/>
            <w:tcBorders>
              <w:right w:val="single" w:sz="4" w:space="0" w:color="auto"/>
            </w:tcBorders>
          </w:tcPr>
          <w:p w:rsidR="00F04755" w:rsidRPr="001C423E" w:rsidRDefault="00F04755">
            <w:pPr>
              <w:spacing w:line="480" w:lineRule="auto"/>
              <w:rPr>
                <w:rFonts w:ascii="Times" w:hAnsi="Times" w:cs="Times"/>
              </w:rPr>
            </w:pPr>
            <w:r>
              <w:rPr>
                <w:rFonts w:ascii="Times" w:hAnsi="Times" w:cs="Times"/>
              </w:rPr>
              <w:t>3.33</w:t>
            </w:r>
          </w:p>
        </w:tc>
      </w:tr>
      <w:tr w:rsidR="00F04755" w:rsidRPr="001C423E">
        <w:tc>
          <w:tcPr>
            <w:tcW w:w="3798" w:type="dxa"/>
            <w:tcBorders>
              <w:left w:val="single" w:sz="4" w:space="0" w:color="auto"/>
              <w:bottom w:val="single" w:sz="4" w:space="0" w:color="auto"/>
            </w:tcBorders>
          </w:tcPr>
          <w:p w:rsidR="00F04755" w:rsidRPr="001C423E" w:rsidRDefault="00C2476A" w:rsidP="00563525">
            <w:pPr>
              <w:spacing w:line="480" w:lineRule="auto"/>
              <w:rPr>
                <w:rFonts w:ascii="Times" w:hAnsi="Times" w:cs="Times"/>
              </w:rPr>
            </w:pPr>
            <w:r>
              <w:rPr>
                <w:rFonts w:ascii="Times" w:hAnsi="Times" w:cs="Times"/>
              </w:rPr>
              <w:t>Orbital frontal (10)</w:t>
            </w:r>
          </w:p>
        </w:tc>
        <w:tc>
          <w:tcPr>
            <w:tcW w:w="900" w:type="dxa"/>
            <w:tcBorders>
              <w:bottom w:val="single" w:sz="4" w:space="0" w:color="auto"/>
            </w:tcBorders>
          </w:tcPr>
          <w:p w:rsidR="00F04755" w:rsidRPr="001C423E" w:rsidRDefault="00F04755" w:rsidP="00563525">
            <w:pPr>
              <w:spacing w:line="480" w:lineRule="auto"/>
              <w:rPr>
                <w:rFonts w:ascii="Times" w:hAnsi="Times" w:cs="Times"/>
              </w:rPr>
            </w:pPr>
            <w:r>
              <w:rPr>
                <w:rFonts w:ascii="Times" w:hAnsi="Times" w:cs="Times"/>
              </w:rPr>
              <w:t>L</w:t>
            </w:r>
          </w:p>
        </w:tc>
        <w:tc>
          <w:tcPr>
            <w:tcW w:w="630" w:type="dxa"/>
            <w:tcBorders>
              <w:bottom w:val="single" w:sz="4" w:space="0" w:color="auto"/>
            </w:tcBorders>
          </w:tcPr>
          <w:p w:rsidR="00F04755" w:rsidRPr="001C423E" w:rsidRDefault="00F04755">
            <w:pPr>
              <w:spacing w:line="480" w:lineRule="auto"/>
              <w:rPr>
                <w:rFonts w:ascii="Times" w:hAnsi="Times" w:cs="Times"/>
              </w:rPr>
            </w:pPr>
            <w:r>
              <w:rPr>
                <w:rFonts w:ascii="Times" w:hAnsi="Times" w:cs="Times"/>
              </w:rPr>
              <w:t>-40</w:t>
            </w:r>
          </w:p>
        </w:tc>
        <w:tc>
          <w:tcPr>
            <w:tcW w:w="630" w:type="dxa"/>
            <w:tcBorders>
              <w:bottom w:val="single" w:sz="4" w:space="0" w:color="auto"/>
            </w:tcBorders>
          </w:tcPr>
          <w:p w:rsidR="00F04755" w:rsidRPr="001C423E" w:rsidRDefault="00F04755">
            <w:pPr>
              <w:spacing w:line="480" w:lineRule="auto"/>
              <w:rPr>
                <w:rFonts w:ascii="Times" w:hAnsi="Times" w:cs="Times"/>
              </w:rPr>
            </w:pPr>
            <w:r>
              <w:rPr>
                <w:rFonts w:ascii="Times" w:hAnsi="Times" w:cs="Times"/>
              </w:rPr>
              <w:t>48</w:t>
            </w:r>
          </w:p>
        </w:tc>
        <w:tc>
          <w:tcPr>
            <w:tcW w:w="900" w:type="dxa"/>
            <w:tcBorders>
              <w:bottom w:val="single" w:sz="4" w:space="0" w:color="auto"/>
            </w:tcBorders>
          </w:tcPr>
          <w:p w:rsidR="00F04755" w:rsidRPr="001C423E" w:rsidRDefault="00F04755">
            <w:pPr>
              <w:spacing w:line="480" w:lineRule="auto"/>
              <w:rPr>
                <w:rFonts w:ascii="Times" w:hAnsi="Times" w:cs="Times"/>
              </w:rPr>
            </w:pPr>
            <w:r>
              <w:rPr>
                <w:rFonts w:ascii="Times" w:hAnsi="Times" w:cs="Times"/>
              </w:rPr>
              <w:t>0</w:t>
            </w:r>
          </w:p>
        </w:tc>
        <w:tc>
          <w:tcPr>
            <w:tcW w:w="1440" w:type="dxa"/>
            <w:tcBorders>
              <w:bottom w:val="single" w:sz="4" w:space="0" w:color="auto"/>
            </w:tcBorders>
          </w:tcPr>
          <w:p w:rsidR="00F04755" w:rsidRPr="001C423E" w:rsidRDefault="00F04755">
            <w:pPr>
              <w:spacing w:line="480" w:lineRule="auto"/>
              <w:rPr>
                <w:rFonts w:ascii="Times" w:hAnsi="Times" w:cs="Times"/>
              </w:rPr>
            </w:pPr>
            <w:r>
              <w:rPr>
                <w:rFonts w:ascii="Times" w:hAnsi="Times" w:cs="Times"/>
              </w:rPr>
              <w:t>95</w:t>
            </w:r>
          </w:p>
        </w:tc>
        <w:tc>
          <w:tcPr>
            <w:tcW w:w="1260" w:type="dxa"/>
            <w:tcBorders>
              <w:bottom w:val="single" w:sz="4" w:space="0" w:color="auto"/>
              <w:right w:val="single" w:sz="4" w:space="0" w:color="auto"/>
            </w:tcBorders>
          </w:tcPr>
          <w:p w:rsidR="00F04755" w:rsidRPr="001C423E" w:rsidRDefault="00F04755">
            <w:pPr>
              <w:spacing w:line="480" w:lineRule="auto"/>
              <w:rPr>
                <w:rFonts w:ascii="Times" w:hAnsi="Times" w:cs="Times"/>
              </w:rPr>
            </w:pPr>
            <w:r>
              <w:rPr>
                <w:rFonts w:ascii="Times" w:hAnsi="Times" w:cs="Times"/>
              </w:rPr>
              <w:t>3.29</w:t>
            </w:r>
          </w:p>
        </w:tc>
      </w:tr>
    </w:tbl>
    <w:p w:rsidR="005F783E" w:rsidRPr="001C423E" w:rsidDel="00381A3F" w:rsidRDefault="005F783E">
      <w:pPr>
        <w:spacing w:line="480" w:lineRule="auto"/>
        <w:rPr>
          <w:del w:id="97" w:author="Corey McMillan" w:date="2011-03-16T14:26:00Z"/>
          <w:rFonts w:ascii="Times" w:hAnsi="Times" w:cs="Times"/>
          <w:sz w:val="22"/>
          <w:szCs w:val="22"/>
        </w:rPr>
      </w:pPr>
    </w:p>
    <w:p w:rsidR="005F783E" w:rsidRPr="001C423E" w:rsidRDefault="005F783E" w:rsidP="008062C0">
      <w:pPr>
        <w:spacing w:line="480" w:lineRule="auto"/>
        <w:rPr>
          <w:rFonts w:ascii="Times" w:hAnsi="Times" w:cs="Times"/>
          <w:sz w:val="22"/>
          <w:szCs w:val="22"/>
        </w:rPr>
      </w:pPr>
      <w:del w:id="98" w:author="Corey McMillan" w:date="2011-03-16T14:26:00Z">
        <w:r w:rsidRPr="001C423E" w:rsidDel="00381A3F">
          <w:rPr>
            <w:rFonts w:ascii="Times" w:hAnsi="Times" w:cs="Times"/>
            <w:sz w:val="22"/>
            <w:szCs w:val="22"/>
          </w:rPr>
          <w:br w:type="page"/>
        </w:r>
      </w:del>
      <w:r w:rsidRPr="001C423E">
        <w:rPr>
          <w:rFonts w:ascii="Times" w:hAnsi="Times" w:cs="Times"/>
          <w:sz w:val="22"/>
          <w:szCs w:val="22"/>
        </w:rPr>
        <w:br w:type="page"/>
        <w:t>Figure 1</w:t>
      </w:r>
    </w:p>
    <w:p w:rsidR="005F783E" w:rsidRPr="001C423E" w:rsidRDefault="005F783E" w:rsidP="00563525">
      <w:pPr>
        <w:spacing w:line="480" w:lineRule="auto"/>
        <w:rPr>
          <w:rFonts w:ascii="Times" w:hAnsi="Times" w:cs="Times"/>
          <w:sz w:val="22"/>
          <w:szCs w:val="22"/>
        </w:rPr>
      </w:pPr>
      <w:r w:rsidRPr="001C423E">
        <w:rPr>
          <w:rFonts w:ascii="Times" w:hAnsi="Times" w:cs="Times"/>
          <w:sz w:val="22"/>
          <w:szCs w:val="22"/>
        </w:rPr>
        <w:t>An illustration of a typical experimental trial: Event 1 we presented two choices (a homonym and unambiguous alternative), Event 2 we presented a context sentence, Event 3 we presented a carrier sentence.</w:t>
      </w:r>
    </w:p>
    <w:p w:rsidR="005F783E" w:rsidRPr="001C423E" w:rsidRDefault="005F783E">
      <w:pPr>
        <w:spacing w:line="480" w:lineRule="auto"/>
        <w:rPr>
          <w:rFonts w:ascii="Times" w:hAnsi="Times" w:cs="Times"/>
          <w:sz w:val="22"/>
          <w:szCs w:val="22"/>
        </w:rPr>
      </w:pPr>
    </w:p>
    <w:p w:rsidR="00E133FE" w:rsidRDefault="00330108" w:rsidP="00E133FE">
      <w:pPr>
        <w:spacing w:line="480" w:lineRule="auto"/>
        <w:rPr>
          <w:rFonts w:ascii="Times" w:hAnsi="Times" w:cs="Times"/>
          <w:sz w:val="22"/>
          <w:szCs w:val="22"/>
        </w:rPr>
      </w:pPr>
      <w:r>
        <w:rPr>
          <w:rFonts w:ascii="Times" w:hAnsi="Times" w:cs="Times"/>
          <w:noProof/>
          <w:sz w:val="22"/>
          <w:szCs w:val="22"/>
        </w:rPr>
        <w:drawing>
          <wp:inline distT="0" distB="0" distL="0" distR="0">
            <wp:extent cx="5494655" cy="3268345"/>
            <wp:effectExtent l="2540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a:srcRect t="-1247" r="-981" b="-1611"/>
                    <a:stretch>
                      <a:fillRect/>
                    </a:stretch>
                  </pic:blipFill>
                  <pic:spPr bwMode="auto">
                    <a:xfrm>
                      <a:off x="0" y="0"/>
                      <a:ext cx="5494655" cy="3268345"/>
                    </a:xfrm>
                    <a:prstGeom prst="rect">
                      <a:avLst/>
                    </a:prstGeom>
                    <a:noFill/>
                    <a:ln w="9525">
                      <a:noFill/>
                      <a:miter lim="800000"/>
                      <a:headEnd/>
                      <a:tailEnd/>
                    </a:ln>
                  </pic:spPr>
                </pic:pic>
              </a:graphicData>
            </a:graphic>
          </wp:inline>
        </w:drawing>
      </w:r>
      <w:r w:rsidR="005F783E" w:rsidRPr="001C423E">
        <w:rPr>
          <w:rFonts w:ascii="Times" w:hAnsi="Times" w:cs="Times"/>
          <w:sz w:val="22"/>
          <w:szCs w:val="22"/>
        </w:rPr>
        <w:br w:type="page"/>
      </w:r>
      <w:r w:rsidR="00E133FE">
        <w:rPr>
          <w:rFonts w:ascii="Times" w:hAnsi="Times" w:cs="Times"/>
          <w:sz w:val="22"/>
          <w:szCs w:val="22"/>
        </w:rPr>
        <w:t xml:space="preserve">Figure </w:t>
      </w:r>
      <w:r w:rsidR="00E133FE" w:rsidRPr="001C423E">
        <w:rPr>
          <w:rFonts w:ascii="Times" w:hAnsi="Times" w:cs="Times"/>
          <w:sz w:val="22"/>
          <w:szCs w:val="22"/>
        </w:rPr>
        <w:t>2</w:t>
      </w:r>
      <w:r w:rsidR="00E133FE">
        <w:rPr>
          <w:rFonts w:ascii="Times" w:hAnsi="Times" w:cs="Times"/>
          <w:sz w:val="22"/>
          <w:szCs w:val="22"/>
        </w:rPr>
        <w:t>.  Mean proportion of non-homonym alternative choices</w:t>
      </w:r>
    </w:p>
    <w:p w:rsidR="00E133FE" w:rsidRDefault="00E133FE" w:rsidP="00E133FE">
      <w:pPr>
        <w:rPr>
          <w:rFonts w:ascii="Times" w:hAnsi="Times" w:cs="Times"/>
          <w:sz w:val="22"/>
          <w:szCs w:val="22"/>
        </w:rPr>
      </w:pPr>
    </w:p>
    <w:p w:rsidR="00E133FE" w:rsidRPr="001C423E" w:rsidRDefault="00E133FE" w:rsidP="00E133FE">
      <w:pPr>
        <w:spacing w:line="480" w:lineRule="auto"/>
        <w:rPr>
          <w:rFonts w:ascii="Times" w:hAnsi="Times" w:cs="Times"/>
          <w:sz w:val="22"/>
          <w:szCs w:val="22"/>
        </w:rPr>
      </w:pPr>
      <w:r w:rsidRPr="00C4496C">
        <w:rPr>
          <w:rFonts w:ascii="Times" w:hAnsi="Times" w:cs="Times"/>
          <w:noProof/>
          <w:sz w:val="22"/>
          <w:szCs w:val="22"/>
        </w:rPr>
        <w:drawing>
          <wp:inline distT="0" distB="0" distL="0" distR="0">
            <wp:extent cx="5486400" cy="3220720"/>
            <wp:effectExtent l="25400" t="25400" r="0" b="5080"/>
            <wp:docPr id="18"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1C423E">
        <w:rPr>
          <w:rFonts w:ascii="Times" w:hAnsi="Times" w:cs="Times"/>
          <w:sz w:val="22"/>
          <w:szCs w:val="22"/>
        </w:rPr>
        <w:t>Table 3</w:t>
      </w:r>
    </w:p>
    <w:p w:rsidR="00E133FE" w:rsidRDefault="00E133FE" w:rsidP="00E133FE">
      <w:pPr>
        <w:rPr>
          <w:rFonts w:ascii="Times" w:hAnsi="Times" w:cs="Times"/>
          <w:sz w:val="22"/>
          <w:szCs w:val="22"/>
          <w:u w:val="single"/>
        </w:rPr>
      </w:pPr>
      <w:r>
        <w:rPr>
          <w:rFonts w:ascii="Times" w:hAnsi="Times" w:cs="Times"/>
          <w:sz w:val="22"/>
          <w:szCs w:val="22"/>
        </w:rPr>
        <w:br w:type="page"/>
        <w:t xml:space="preserve">Figure 3.  </w:t>
      </w:r>
      <w:r>
        <w:rPr>
          <w:rFonts w:ascii="Times" w:hAnsi="Times" w:cs="Times"/>
          <w:sz w:val="22"/>
          <w:szCs w:val="22"/>
          <w:u w:val="single"/>
        </w:rPr>
        <w:t>Mean proportion of non-homonym alternative choices for (a) Risk-Neutral participants (N=6) and (b) Risk-Averse participants (N=10).</w:t>
      </w:r>
    </w:p>
    <w:p w:rsidR="00E133FE" w:rsidRDefault="00E133FE" w:rsidP="00E133FE">
      <w:pPr>
        <w:rPr>
          <w:rFonts w:ascii="Times" w:hAnsi="Times" w:cs="Times"/>
          <w:sz w:val="22"/>
          <w:szCs w:val="22"/>
        </w:rPr>
      </w:pPr>
    </w:p>
    <w:tbl>
      <w:tblPr>
        <w:tblStyle w:val="TableGrid"/>
        <w:tblW w:w="10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680"/>
        <w:gridCol w:w="680"/>
        <w:gridCol w:w="8896"/>
      </w:tblGrid>
      <w:tr w:rsidR="00E133FE">
        <w:tc>
          <w:tcPr>
            <w:tcW w:w="680" w:type="dxa"/>
            <w:vAlign w:val="center"/>
          </w:tcPr>
          <w:p w:rsidR="00E133FE" w:rsidRPr="008062C0" w:rsidRDefault="00E133FE" w:rsidP="008062C0">
            <w:pPr>
              <w:spacing w:line="480" w:lineRule="auto"/>
              <w:jc w:val="center"/>
              <w:rPr>
                <w:rFonts w:ascii="Times" w:hAnsi="Times" w:cs="Times"/>
                <w:b/>
                <w:sz w:val="28"/>
                <w:szCs w:val="22"/>
              </w:rPr>
            </w:pPr>
            <w:proofErr w:type="gramStart"/>
            <w:r w:rsidRPr="008062C0">
              <w:rPr>
                <w:rFonts w:ascii="Times" w:hAnsi="Times" w:cs="Times"/>
                <w:b/>
                <w:sz w:val="28"/>
                <w:szCs w:val="22"/>
              </w:rPr>
              <w:t>a</w:t>
            </w:r>
            <w:proofErr w:type="gramEnd"/>
          </w:p>
        </w:tc>
        <w:tc>
          <w:tcPr>
            <w:tcW w:w="680" w:type="dxa"/>
            <w:vAlign w:val="center"/>
          </w:tcPr>
          <w:p w:rsidR="00E133FE" w:rsidRPr="008062C0" w:rsidRDefault="00E133FE" w:rsidP="008062C0">
            <w:pPr>
              <w:spacing w:line="480" w:lineRule="auto"/>
              <w:jc w:val="center"/>
              <w:rPr>
                <w:rFonts w:ascii="Times" w:hAnsi="Times" w:cs="Times"/>
                <w:b/>
                <w:sz w:val="28"/>
                <w:szCs w:val="22"/>
              </w:rPr>
            </w:pPr>
          </w:p>
        </w:tc>
        <w:tc>
          <w:tcPr>
            <w:tcW w:w="8896" w:type="dxa"/>
          </w:tcPr>
          <w:p w:rsidR="00E133FE" w:rsidRPr="00C4496C" w:rsidRDefault="00E133FE" w:rsidP="00563525">
            <w:pPr>
              <w:spacing w:line="480" w:lineRule="auto"/>
              <w:rPr>
                <w:rFonts w:ascii="Times" w:hAnsi="Times" w:cs="Times"/>
                <w:sz w:val="22"/>
                <w:szCs w:val="22"/>
              </w:rPr>
            </w:pPr>
            <w:r w:rsidRPr="00C4496C">
              <w:rPr>
                <w:rFonts w:ascii="Times" w:hAnsi="Times" w:cs="Times"/>
                <w:noProof/>
                <w:sz w:val="22"/>
                <w:szCs w:val="22"/>
              </w:rPr>
              <w:drawing>
                <wp:inline distT="0" distB="0" distL="0" distR="0">
                  <wp:extent cx="5486400" cy="3187065"/>
                  <wp:effectExtent l="25400" t="25400" r="0" b="0"/>
                  <wp:docPr id="19" name="C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E133FE">
        <w:tc>
          <w:tcPr>
            <w:tcW w:w="680" w:type="dxa"/>
            <w:vAlign w:val="center"/>
          </w:tcPr>
          <w:p w:rsidR="00E133FE" w:rsidRPr="008062C0" w:rsidRDefault="00E133FE" w:rsidP="008062C0">
            <w:pPr>
              <w:spacing w:line="480" w:lineRule="auto"/>
              <w:jc w:val="center"/>
              <w:rPr>
                <w:rFonts w:ascii="Times" w:hAnsi="Times" w:cs="Times"/>
                <w:b/>
                <w:sz w:val="28"/>
                <w:szCs w:val="22"/>
              </w:rPr>
            </w:pPr>
            <w:proofErr w:type="gramStart"/>
            <w:r w:rsidRPr="008062C0">
              <w:rPr>
                <w:rFonts w:ascii="Times" w:hAnsi="Times" w:cs="Times"/>
                <w:b/>
                <w:sz w:val="28"/>
                <w:szCs w:val="22"/>
              </w:rPr>
              <w:t>b</w:t>
            </w:r>
            <w:proofErr w:type="gramEnd"/>
          </w:p>
        </w:tc>
        <w:tc>
          <w:tcPr>
            <w:tcW w:w="680" w:type="dxa"/>
            <w:vAlign w:val="center"/>
          </w:tcPr>
          <w:p w:rsidR="00E133FE" w:rsidRPr="008062C0" w:rsidRDefault="00E133FE" w:rsidP="008062C0">
            <w:pPr>
              <w:spacing w:line="480" w:lineRule="auto"/>
              <w:jc w:val="center"/>
              <w:rPr>
                <w:rFonts w:ascii="Times" w:hAnsi="Times" w:cs="Times"/>
                <w:b/>
                <w:sz w:val="28"/>
                <w:szCs w:val="22"/>
              </w:rPr>
            </w:pPr>
          </w:p>
        </w:tc>
        <w:tc>
          <w:tcPr>
            <w:tcW w:w="8896" w:type="dxa"/>
          </w:tcPr>
          <w:p w:rsidR="00E133FE" w:rsidRPr="00C4496C" w:rsidRDefault="00E133FE" w:rsidP="00563525">
            <w:pPr>
              <w:spacing w:line="480" w:lineRule="auto"/>
              <w:rPr>
                <w:rFonts w:ascii="Times" w:hAnsi="Times" w:cs="Times"/>
                <w:sz w:val="22"/>
                <w:szCs w:val="22"/>
              </w:rPr>
            </w:pPr>
            <w:r w:rsidRPr="00C4496C">
              <w:rPr>
                <w:rFonts w:ascii="Times" w:hAnsi="Times" w:cs="Times"/>
                <w:noProof/>
                <w:sz w:val="22"/>
                <w:szCs w:val="22"/>
              </w:rPr>
              <w:drawing>
                <wp:inline distT="0" distB="0" distL="0" distR="0">
                  <wp:extent cx="5486400" cy="3180715"/>
                  <wp:effectExtent l="25400" t="25400" r="0" b="0"/>
                  <wp:docPr id="20" name="C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E133FE" w:rsidRDefault="00E133FE" w:rsidP="00E133FE">
      <w:pPr>
        <w:spacing w:line="480" w:lineRule="auto"/>
        <w:rPr>
          <w:rFonts w:ascii="Times" w:hAnsi="Times" w:cs="Times"/>
          <w:sz w:val="22"/>
          <w:szCs w:val="22"/>
        </w:rPr>
      </w:pPr>
    </w:p>
    <w:p w:rsidR="00E133FE" w:rsidRDefault="00E133FE" w:rsidP="00E133FE">
      <w:pPr>
        <w:rPr>
          <w:rFonts w:ascii="Times" w:hAnsi="Times" w:cs="Times"/>
          <w:sz w:val="22"/>
          <w:szCs w:val="22"/>
        </w:rPr>
      </w:pPr>
      <w:r>
        <w:rPr>
          <w:rFonts w:ascii="Times" w:hAnsi="Times" w:cs="Times"/>
          <w:sz w:val="22"/>
          <w:szCs w:val="22"/>
        </w:rPr>
        <w:br w:type="page"/>
      </w:r>
    </w:p>
    <w:p w:rsidR="005F783E" w:rsidRDefault="005F783E" w:rsidP="00E133FE">
      <w:pPr>
        <w:rPr>
          <w:rFonts w:ascii="Times" w:hAnsi="Times" w:cs="Times"/>
          <w:sz w:val="22"/>
          <w:szCs w:val="22"/>
          <w:u w:val="single"/>
        </w:rPr>
      </w:pPr>
      <w:r w:rsidRPr="00E133FE">
        <w:rPr>
          <w:rFonts w:ascii="Times" w:hAnsi="Times" w:cs="Times"/>
          <w:sz w:val="22"/>
          <w:szCs w:val="22"/>
          <w:u w:val="single"/>
        </w:rPr>
        <w:t xml:space="preserve">Figure </w:t>
      </w:r>
      <w:r w:rsidR="00E133FE" w:rsidRPr="00E133FE">
        <w:rPr>
          <w:rFonts w:ascii="Times" w:hAnsi="Times" w:cs="Times"/>
          <w:sz w:val="22"/>
          <w:szCs w:val="22"/>
          <w:u w:val="single"/>
        </w:rPr>
        <w:t xml:space="preserve">4.  </w:t>
      </w:r>
      <w:r w:rsidRPr="00E133FE">
        <w:rPr>
          <w:rFonts w:ascii="Times" w:hAnsi="Times" w:cs="Times"/>
          <w:sz w:val="22"/>
          <w:szCs w:val="22"/>
          <w:u w:val="single"/>
        </w:rPr>
        <w:t xml:space="preserve">Regions of BOLD </w:t>
      </w:r>
      <w:proofErr w:type="gramStart"/>
      <w:r w:rsidRPr="00E133FE">
        <w:rPr>
          <w:rFonts w:ascii="Times" w:hAnsi="Times" w:cs="Times"/>
          <w:sz w:val="22"/>
          <w:szCs w:val="22"/>
          <w:u w:val="single"/>
        </w:rPr>
        <w:t xml:space="preserve">activation </w:t>
      </w:r>
      <w:r w:rsidR="008062C0" w:rsidRPr="00E133FE">
        <w:rPr>
          <w:rFonts w:ascii="Times" w:hAnsi="Times" w:cs="Times"/>
          <w:sz w:val="22"/>
          <w:szCs w:val="22"/>
          <w:u w:val="single"/>
        </w:rPr>
        <w:t>which</w:t>
      </w:r>
      <w:proofErr w:type="gramEnd"/>
      <w:r w:rsidR="008062C0" w:rsidRPr="00E133FE">
        <w:rPr>
          <w:rFonts w:ascii="Times" w:hAnsi="Times" w:cs="Times"/>
          <w:sz w:val="22"/>
          <w:szCs w:val="22"/>
          <w:u w:val="single"/>
        </w:rPr>
        <w:t xml:space="preserve"> increased parametrically with increasing probability of a homonym’s meaning,</w:t>
      </w:r>
    </w:p>
    <w:p w:rsidR="00E133FE" w:rsidRPr="00E133FE" w:rsidRDefault="00E133FE" w:rsidP="00E133FE">
      <w:pPr>
        <w:rPr>
          <w:rFonts w:ascii="Times" w:hAnsi="Times" w:cs="Times"/>
          <w:sz w:val="22"/>
          <w:szCs w:val="22"/>
          <w:u w:val="single"/>
        </w:rPr>
      </w:pPr>
    </w:p>
    <w:p w:rsidR="005F783E" w:rsidRPr="001C423E" w:rsidRDefault="00D56443">
      <w:pPr>
        <w:spacing w:line="480" w:lineRule="auto"/>
        <w:rPr>
          <w:rFonts w:ascii="Times" w:hAnsi="Times" w:cs="Times"/>
          <w:sz w:val="22"/>
          <w:szCs w:val="22"/>
        </w:rPr>
      </w:pPr>
      <w:r>
        <w:rPr>
          <w:rFonts w:ascii="Times" w:hAnsi="Times" w:cs="Times"/>
          <w:noProof/>
          <w:sz w:val="22"/>
          <w:szCs w:val="22"/>
        </w:rPr>
        <w:drawing>
          <wp:inline distT="0" distB="0" distL="0" distR="0">
            <wp:extent cx="5943600" cy="2254250"/>
            <wp:effectExtent l="25400" t="0" r="0" b="0"/>
            <wp:docPr id="12" name="Picture 11" descr="Probability_Latera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ability_Lateral.tiff"/>
                    <pic:cNvPicPr/>
                  </pic:nvPicPr>
                  <pic:blipFill>
                    <a:blip r:embed="rId11"/>
                    <a:stretch>
                      <a:fillRect/>
                    </a:stretch>
                  </pic:blipFill>
                  <pic:spPr>
                    <a:xfrm>
                      <a:off x="0" y="0"/>
                      <a:ext cx="5943600" cy="2254250"/>
                    </a:xfrm>
                    <a:prstGeom prst="rect">
                      <a:avLst/>
                    </a:prstGeom>
                  </pic:spPr>
                </pic:pic>
              </a:graphicData>
            </a:graphic>
          </wp:inline>
        </w:drawing>
      </w:r>
    </w:p>
    <w:p w:rsidR="00D56443" w:rsidRPr="003808B5" w:rsidRDefault="005F783E" w:rsidP="00563525">
      <w:pPr>
        <w:spacing w:line="480" w:lineRule="auto"/>
        <w:rPr>
          <w:rFonts w:ascii="Times" w:hAnsi="Times" w:cs="Times"/>
          <w:sz w:val="22"/>
          <w:szCs w:val="22"/>
          <w:u w:val="single"/>
        </w:rPr>
      </w:pPr>
      <w:r w:rsidRPr="001C423E">
        <w:rPr>
          <w:rFonts w:ascii="Times" w:hAnsi="Times" w:cs="Times"/>
          <w:sz w:val="22"/>
          <w:szCs w:val="22"/>
        </w:rPr>
        <w:br w:type="page"/>
      </w:r>
      <w:r w:rsidRPr="003808B5">
        <w:rPr>
          <w:rFonts w:ascii="Times" w:hAnsi="Times" w:cs="Times"/>
          <w:sz w:val="22"/>
          <w:szCs w:val="22"/>
          <w:u w:val="single"/>
        </w:rPr>
        <w:t xml:space="preserve">Figure </w:t>
      </w:r>
      <w:r w:rsidR="00E133FE">
        <w:rPr>
          <w:rFonts w:ascii="Times" w:hAnsi="Times" w:cs="Times"/>
          <w:sz w:val="22"/>
          <w:szCs w:val="22"/>
          <w:u w:val="single"/>
        </w:rPr>
        <w:t>5</w:t>
      </w:r>
      <w:r w:rsidR="003808B5" w:rsidRPr="003808B5">
        <w:rPr>
          <w:rFonts w:ascii="Times" w:hAnsi="Times" w:cs="Times"/>
          <w:sz w:val="22"/>
          <w:szCs w:val="22"/>
          <w:u w:val="single"/>
        </w:rPr>
        <w:t xml:space="preserve">.  </w:t>
      </w:r>
      <w:r w:rsidRPr="003808B5">
        <w:rPr>
          <w:rFonts w:ascii="Times" w:hAnsi="Times" w:cs="Times"/>
          <w:sz w:val="22"/>
          <w:szCs w:val="22"/>
          <w:u w:val="single"/>
        </w:rPr>
        <w:t xml:space="preserve">Regions of BOLD activation </w:t>
      </w:r>
      <w:r w:rsidR="003808B5" w:rsidRPr="003808B5">
        <w:rPr>
          <w:rFonts w:ascii="Times" w:hAnsi="Times" w:cs="Times"/>
          <w:sz w:val="22"/>
          <w:szCs w:val="22"/>
          <w:u w:val="single"/>
        </w:rPr>
        <w:t>for the contrast of More Risk minus Less Risk: (a) Risk-Averse group; (b) Risk-Averse &gt; Risk-Neutral group</w:t>
      </w:r>
    </w:p>
    <w:tbl>
      <w:tblPr>
        <w:tblStyle w:val="TableGrid"/>
        <w:tblW w:w="0" w:type="auto"/>
        <w:tblLook w:val="00BF"/>
      </w:tblPr>
      <w:tblGrid>
        <w:gridCol w:w="2240"/>
        <w:gridCol w:w="7336"/>
      </w:tblGrid>
      <w:tr w:rsidR="00D56443">
        <w:tc>
          <w:tcPr>
            <w:tcW w:w="4788" w:type="dxa"/>
            <w:vAlign w:val="center"/>
          </w:tcPr>
          <w:p w:rsidR="00D56443" w:rsidRPr="00D56443" w:rsidRDefault="00D56443" w:rsidP="00D56443">
            <w:pPr>
              <w:spacing w:line="480" w:lineRule="auto"/>
              <w:jc w:val="center"/>
              <w:rPr>
                <w:rFonts w:ascii="Times" w:hAnsi="Times" w:cs="Times"/>
                <w:b/>
                <w:sz w:val="32"/>
                <w:szCs w:val="22"/>
              </w:rPr>
            </w:pPr>
            <w:proofErr w:type="gramStart"/>
            <w:r w:rsidRPr="00D56443">
              <w:rPr>
                <w:rFonts w:ascii="Times" w:hAnsi="Times" w:cs="Times"/>
                <w:b/>
                <w:sz w:val="32"/>
                <w:szCs w:val="22"/>
              </w:rPr>
              <w:t>a</w:t>
            </w:r>
            <w:proofErr w:type="gramEnd"/>
          </w:p>
        </w:tc>
        <w:tc>
          <w:tcPr>
            <w:tcW w:w="4788" w:type="dxa"/>
            <w:vAlign w:val="center"/>
          </w:tcPr>
          <w:p w:rsidR="00D56443" w:rsidRDefault="00D56443" w:rsidP="00563525">
            <w:pPr>
              <w:spacing w:line="480" w:lineRule="auto"/>
              <w:rPr>
                <w:rFonts w:ascii="Times" w:hAnsi="Times" w:cs="Times"/>
                <w:sz w:val="22"/>
                <w:szCs w:val="22"/>
              </w:rPr>
            </w:pPr>
            <w:r>
              <w:rPr>
                <w:rFonts w:ascii="Times" w:hAnsi="Times" w:cs="Times"/>
                <w:noProof/>
                <w:sz w:val="22"/>
                <w:szCs w:val="22"/>
              </w:rPr>
              <w:drawing>
                <wp:inline distT="0" distB="0" distL="0" distR="0">
                  <wp:extent cx="4495800" cy="2866072"/>
                  <wp:effectExtent l="25400" t="0" r="0" b="0"/>
                  <wp:docPr id="13" name="Picture 12" descr="AverseGroup_LateralandSlice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seGroup_LateralandSlices.tiff"/>
                          <pic:cNvPicPr/>
                        </pic:nvPicPr>
                        <pic:blipFill>
                          <a:blip r:embed="rId12"/>
                          <a:stretch>
                            <a:fillRect/>
                          </a:stretch>
                        </pic:blipFill>
                        <pic:spPr>
                          <a:xfrm>
                            <a:off x="0" y="0"/>
                            <a:ext cx="4495251" cy="2865722"/>
                          </a:xfrm>
                          <a:prstGeom prst="rect">
                            <a:avLst/>
                          </a:prstGeom>
                        </pic:spPr>
                      </pic:pic>
                    </a:graphicData>
                  </a:graphic>
                </wp:inline>
              </w:drawing>
            </w:r>
          </w:p>
        </w:tc>
      </w:tr>
      <w:tr w:rsidR="00D56443">
        <w:tc>
          <w:tcPr>
            <w:tcW w:w="4788" w:type="dxa"/>
            <w:vAlign w:val="center"/>
          </w:tcPr>
          <w:p w:rsidR="00D56443" w:rsidRPr="00D56443" w:rsidRDefault="00D56443" w:rsidP="00D56443">
            <w:pPr>
              <w:spacing w:line="480" w:lineRule="auto"/>
              <w:jc w:val="center"/>
              <w:rPr>
                <w:rFonts w:ascii="Times" w:hAnsi="Times" w:cs="Times"/>
                <w:b/>
                <w:sz w:val="32"/>
                <w:szCs w:val="22"/>
              </w:rPr>
            </w:pPr>
            <w:proofErr w:type="gramStart"/>
            <w:r w:rsidRPr="00D56443">
              <w:rPr>
                <w:rFonts w:ascii="Times" w:hAnsi="Times" w:cs="Times"/>
                <w:b/>
                <w:sz w:val="32"/>
                <w:szCs w:val="22"/>
              </w:rPr>
              <w:t>b</w:t>
            </w:r>
            <w:proofErr w:type="gramEnd"/>
          </w:p>
        </w:tc>
        <w:tc>
          <w:tcPr>
            <w:tcW w:w="4788" w:type="dxa"/>
            <w:vAlign w:val="center"/>
          </w:tcPr>
          <w:p w:rsidR="00D56443" w:rsidRDefault="00D56443" w:rsidP="00563525">
            <w:pPr>
              <w:spacing w:line="480" w:lineRule="auto"/>
              <w:rPr>
                <w:rFonts w:ascii="Times" w:hAnsi="Times" w:cs="Times"/>
                <w:sz w:val="22"/>
                <w:szCs w:val="22"/>
              </w:rPr>
            </w:pPr>
            <w:r>
              <w:rPr>
                <w:rFonts w:ascii="Times" w:hAnsi="Times" w:cs="Times"/>
                <w:noProof/>
                <w:sz w:val="22"/>
                <w:szCs w:val="22"/>
              </w:rPr>
              <w:drawing>
                <wp:inline distT="0" distB="0" distL="0" distR="0">
                  <wp:extent cx="4495800" cy="3992424"/>
                  <wp:effectExtent l="25400" t="0" r="0" b="0"/>
                  <wp:docPr id="14" name="Picture 13" descr="Averse-Neutralgroups.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se-Neutralgroups.tiff"/>
                          <pic:cNvPicPr/>
                        </pic:nvPicPr>
                        <pic:blipFill>
                          <a:blip r:embed="rId13"/>
                          <a:stretch>
                            <a:fillRect/>
                          </a:stretch>
                        </pic:blipFill>
                        <pic:spPr>
                          <a:xfrm>
                            <a:off x="0" y="0"/>
                            <a:ext cx="4498360" cy="3994697"/>
                          </a:xfrm>
                          <a:prstGeom prst="rect">
                            <a:avLst/>
                          </a:prstGeom>
                        </pic:spPr>
                      </pic:pic>
                    </a:graphicData>
                  </a:graphic>
                </wp:inline>
              </w:drawing>
            </w:r>
          </w:p>
        </w:tc>
      </w:tr>
    </w:tbl>
    <w:p w:rsidR="005F783E" w:rsidRPr="001C423E" w:rsidRDefault="005F783E" w:rsidP="00563525">
      <w:pPr>
        <w:spacing w:line="480" w:lineRule="auto"/>
        <w:rPr>
          <w:rFonts w:ascii="Times" w:hAnsi="Times" w:cs="Times"/>
          <w:sz w:val="22"/>
          <w:szCs w:val="22"/>
        </w:rPr>
      </w:pPr>
    </w:p>
    <w:sectPr w:rsidR="005F783E" w:rsidRPr="001C423E" w:rsidSect="005F783E">
      <w:headerReference w:type="default" r:id="rId14"/>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Corey McMillan" w:date="2011-02-16T13:24:00Z" w:initials="CM">
    <w:p w:rsidR="00381A3F" w:rsidRDefault="00381A3F">
      <w:pPr>
        <w:pStyle w:val="CommentText"/>
      </w:pPr>
      <w:r>
        <w:rPr>
          <w:rStyle w:val="CommentReference"/>
        </w:rPr>
        <w:annotationRef/>
      </w:r>
      <w:r>
        <w:t>We should probably change the names of these subgroups.</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A3F" w:rsidRDefault="00381A3F" w:rsidP="00A01E64">
      <w:r>
        <w:separator/>
      </w:r>
    </w:p>
  </w:endnote>
  <w:endnote w:type="continuationSeparator" w:id="0">
    <w:p w:rsidR="00381A3F" w:rsidRDefault="00381A3F" w:rsidP="00A01E6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A3F" w:rsidRDefault="00381A3F" w:rsidP="00A01E64">
      <w:r>
        <w:separator/>
      </w:r>
    </w:p>
  </w:footnote>
  <w:footnote w:type="continuationSeparator" w:id="0">
    <w:p w:rsidR="00381A3F" w:rsidRDefault="00381A3F" w:rsidP="00A01E6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A3F" w:rsidRDefault="00381A3F" w:rsidP="00423D9C">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375C">
      <w:rPr>
        <w:rStyle w:val="PageNumber"/>
        <w:noProof/>
      </w:rPr>
      <w:t>28</w:t>
    </w:r>
    <w:r>
      <w:rPr>
        <w:rStyle w:val="PageNumber"/>
      </w:rPr>
      <w:fldChar w:fldCharType="end"/>
    </w:r>
  </w:p>
  <w:p w:rsidR="00381A3F" w:rsidRDefault="00381A3F" w:rsidP="00423D9C">
    <w:pPr>
      <w:pStyle w:val="Header"/>
      <w:ind w:right="360"/>
    </w:pPr>
    <w:r>
      <w:tab/>
      <w:t xml:space="preserve">                                                                            Decision-making &amp; language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J Neuroscience&lt;/Style&gt;&lt;LeftDelim&gt;{&lt;/LeftDelim&gt;&lt;RightDelim&gt;}&lt;/RightDelim&gt;&lt;FontName&gt;Times&lt;/FontName&gt;&lt;FontSize&gt;11&lt;/FontSize&gt;&lt;ReflistTitle&gt;&lt;style size=&quot;1&quot;&gt;References&lt;/style&gt;&lt;/ReflistTitle&gt;&lt;StartingRefnum&gt;1&lt;/StartingRefnum&gt;&lt;FirstLineIndent&gt;0&lt;/FirstLineIndent&gt;&lt;HangingIndent&gt;864&lt;/HangingIndent&gt;&lt;LineSpacing&gt;1&lt;/LineSpacing&gt;&lt;SpaceAfter&gt;1&lt;/SpaceAfter&gt;&lt;/ENLayout&gt;"/>
    <w:docVar w:name="EN.Libraries" w:val="&lt;ENLibraries&gt;&lt;Libraries&gt;&lt;item&gt;PapersExport_021511.enl&lt;/item&gt;&lt;/Libraries&gt;&lt;/ENLibraries&gt;"/>
  </w:docVars>
  <w:rsids>
    <w:rsidRoot w:val="000D7148"/>
    <w:rsid w:val="00004069"/>
    <w:rsid w:val="00015C7D"/>
    <w:rsid w:val="000229B6"/>
    <w:rsid w:val="000247FC"/>
    <w:rsid w:val="00024D42"/>
    <w:rsid w:val="00035F81"/>
    <w:rsid w:val="00035FCC"/>
    <w:rsid w:val="00044A23"/>
    <w:rsid w:val="00051BF1"/>
    <w:rsid w:val="0005538D"/>
    <w:rsid w:val="000559A3"/>
    <w:rsid w:val="00056C30"/>
    <w:rsid w:val="0006353C"/>
    <w:rsid w:val="00065BBE"/>
    <w:rsid w:val="000721A2"/>
    <w:rsid w:val="00074C9E"/>
    <w:rsid w:val="00086F3A"/>
    <w:rsid w:val="0008797A"/>
    <w:rsid w:val="00091412"/>
    <w:rsid w:val="00093449"/>
    <w:rsid w:val="000A050B"/>
    <w:rsid w:val="000A2CE2"/>
    <w:rsid w:val="000C1400"/>
    <w:rsid w:val="000C208C"/>
    <w:rsid w:val="000C28FA"/>
    <w:rsid w:val="000D003B"/>
    <w:rsid w:val="000D0C2D"/>
    <w:rsid w:val="000D1CD6"/>
    <w:rsid w:val="000D4289"/>
    <w:rsid w:val="000D7148"/>
    <w:rsid w:val="000E1614"/>
    <w:rsid w:val="000E2EA6"/>
    <w:rsid w:val="000E4C56"/>
    <w:rsid w:val="000E731A"/>
    <w:rsid w:val="000E7375"/>
    <w:rsid w:val="000E76E4"/>
    <w:rsid w:val="000F1B0B"/>
    <w:rsid w:val="000F5A13"/>
    <w:rsid w:val="001046ED"/>
    <w:rsid w:val="00107D20"/>
    <w:rsid w:val="00131F70"/>
    <w:rsid w:val="00134FAD"/>
    <w:rsid w:val="0013528F"/>
    <w:rsid w:val="001475E1"/>
    <w:rsid w:val="0015334B"/>
    <w:rsid w:val="00156211"/>
    <w:rsid w:val="001617D8"/>
    <w:rsid w:val="00163AFF"/>
    <w:rsid w:val="00163B21"/>
    <w:rsid w:val="00167E6D"/>
    <w:rsid w:val="00170316"/>
    <w:rsid w:val="00183C89"/>
    <w:rsid w:val="001928F1"/>
    <w:rsid w:val="00193E62"/>
    <w:rsid w:val="001A275F"/>
    <w:rsid w:val="001A7B12"/>
    <w:rsid w:val="001B29D5"/>
    <w:rsid w:val="001C17A4"/>
    <w:rsid w:val="001C22DB"/>
    <w:rsid w:val="001C423E"/>
    <w:rsid w:val="001C4C77"/>
    <w:rsid w:val="001D07A8"/>
    <w:rsid w:val="001D7888"/>
    <w:rsid w:val="001F17C8"/>
    <w:rsid w:val="00200C5B"/>
    <w:rsid w:val="0020309C"/>
    <w:rsid w:val="00203E5B"/>
    <w:rsid w:val="0020454B"/>
    <w:rsid w:val="00221C8C"/>
    <w:rsid w:val="00224169"/>
    <w:rsid w:val="002243FF"/>
    <w:rsid w:val="00225D4C"/>
    <w:rsid w:val="002377EC"/>
    <w:rsid w:val="00250A28"/>
    <w:rsid w:val="0025290B"/>
    <w:rsid w:val="00254056"/>
    <w:rsid w:val="00254808"/>
    <w:rsid w:val="00254CDB"/>
    <w:rsid w:val="002560AF"/>
    <w:rsid w:val="002566ED"/>
    <w:rsid w:val="002574EB"/>
    <w:rsid w:val="00257B1F"/>
    <w:rsid w:val="00270272"/>
    <w:rsid w:val="00271303"/>
    <w:rsid w:val="00274744"/>
    <w:rsid w:val="0028662D"/>
    <w:rsid w:val="00286F48"/>
    <w:rsid w:val="0028711B"/>
    <w:rsid w:val="0029153D"/>
    <w:rsid w:val="002962DA"/>
    <w:rsid w:val="002A4347"/>
    <w:rsid w:val="002A74FD"/>
    <w:rsid w:val="002C056F"/>
    <w:rsid w:val="002C1788"/>
    <w:rsid w:val="002C1CE2"/>
    <w:rsid w:val="002C478C"/>
    <w:rsid w:val="002C553E"/>
    <w:rsid w:val="002C77B1"/>
    <w:rsid w:val="002D02C7"/>
    <w:rsid w:val="002D4E9C"/>
    <w:rsid w:val="002D4F03"/>
    <w:rsid w:val="002D7676"/>
    <w:rsid w:val="002D7AA7"/>
    <w:rsid w:val="002E3A94"/>
    <w:rsid w:val="002E6D54"/>
    <w:rsid w:val="002F46A3"/>
    <w:rsid w:val="00300542"/>
    <w:rsid w:val="00303466"/>
    <w:rsid w:val="00305771"/>
    <w:rsid w:val="00312952"/>
    <w:rsid w:val="00312C6A"/>
    <w:rsid w:val="00320C4B"/>
    <w:rsid w:val="0032436C"/>
    <w:rsid w:val="00326A79"/>
    <w:rsid w:val="00330108"/>
    <w:rsid w:val="00336F4D"/>
    <w:rsid w:val="00337BDC"/>
    <w:rsid w:val="00343BBB"/>
    <w:rsid w:val="00344636"/>
    <w:rsid w:val="00347867"/>
    <w:rsid w:val="00353F28"/>
    <w:rsid w:val="003543F3"/>
    <w:rsid w:val="00363CF7"/>
    <w:rsid w:val="003702F5"/>
    <w:rsid w:val="003718EA"/>
    <w:rsid w:val="0037242E"/>
    <w:rsid w:val="003808B5"/>
    <w:rsid w:val="00380C14"/>
    <w:rsid w:val="00381A3F"/>
    <w:rsid w:val="00394F54"/>
    <w:rsid w:val="003A2CDA"/>
    <w:rsid w:val="003A7539"/>
    <w:rsid w:val="003A7A20"/>
    <w:rsid w:val="003B226A"/>
    <w:rsid w:val="003C03FD"/>
    <w:rsid w:val="003C258A"/>
    <w:rsid w:val="003C684E"/>
    <w:rsid w:val="003E10A3"/>
    <w:rsid w:val="003F02F8"/>
    <w:rsid w:val="00401E2F"/>
    <w:rsid w:val="00405268"/>
    <w:rsid w:val="004125D9"/>
    <w:rsid w:val="004128F6"/>
    <w:rsid w:val="004140C3"/>
    <w:rsid w:val="00414F43"/>
    <w:rsid w:val="00420436"/>
    <w:rsid w:val="00423D9C"/>
    <w:rsid w:val="00430A7A"/>
    <w:rsid w:val="0043692F"/>
    <w:rsid w:val="004440FD"/>
    <w:rsid w:val="00445C4D"/>
    <w:rsid w:val="00445EE6"/>
    <w:rsid w:val="00446FF3"/>
    <w:rsid w:val="004477D2"/>
    <w:rsid w:val="00450214"/>
    <w:rsid w:val="00450CA9"/>
    <w:rsid w:val="00455CB3"/>
    <w:rsid w:val="00456418"/>
    <w:rsid w:val="00461548"/>
    <w:rsid w:val="0046489C"/>
    <w:rsid w:val="0046501F"/>
    <w:rsid w:val="00465564"/>
    <w:rsid w:val="00480C55"/>
    <w:rsid w:val="00486CE2"/>
    <w:rsid w:val="004905A0"/>
    <w:rsid w:val="00493A40"/>
    <w:rsid w:val="004A065C"/>
    <w:rsid w:val="004A5966"/>
    <w:rsid w:val="004A5CF9"/>
    <w:rsid w:val="004A7667"/>
    <w:rsid w:val="004C2350"/>
    <w:rsid w:val="004D56BB"/>
    <w:rsid w:val="004D7797"/>
    <w:rsid w:val="004E50ED"/>
    <w:rsid w:val="004F1980"/>
    <w:rsid w:val="004F29B4"/>
    <w:rsid w:val="004F3D0B"/>
    <w:rsid w:val="004F416B"/>
    <w:rsid w:val="004F7AE4"/>
    <w:rsid w:val="005008FA"/>
    <w:rsid w:val="00510F58"/>
    <w:rsid w:val="00513EAF"/>
    <w:rsid w:val="005146C3"/>
    <w:rsid w:val="005229E1"/>
    <w:rsid w:val="00522A2D"/>
    <w:rsid w:val="005253EE"/>
    <w:rsid w:val="0053544A"/>
    <w:rsid w:val="00541C19"/>
    <w:rsid w:val="00553F2A"/>
    <w:rsid w:val="00554292"/>
    <w:rsid w:val="00562FE9"/>
    <w:rsid w:val="00563525"/>
    <w:rsid w:val="005667A9"/>
    <w:rsid w:val="0057344A"/>
    <w:rsid w:val="0057458B"/>
    <w:rsid w:val="005764D7"/>
    <w:rsid w:val="00586A70"/>
    <w:rsid w:val="00591B99"/>
    <w:rsid w:val="00592717"/>
    <w:rsid w:val="00592F49"/>
    <w:rsid w:val="0059479B"/>
    <w:rsid w:val="00595311"/>
    <w:rsid w:val="005A138B"/>
    <w:rsid w:val="005A15A2"/>
    <w:rsid w:val="005A168F"/>
    <w:rsid w:val="005A22D7"/>
    <w:rsid w:val="005A4F27"/>
    <w:rsid w:val="005A4F96"/>
    <w:rsid w:val="005B10B4"/>
    <w:rsid w:val="005C208A"/>
    <w:rsid w:val="005E013C"/>
    <w:rsid w:val="005E0671"/>
    <w:rsid w:val="005E552A"/>
    <w:rsid w:val="005F1AFC"/>
    <w:rsid w:val="005F4679"/>
    <w:rsid w:val="005F783E"/>
    <w:rsid w:val="0060685D"/>
    <w:rsid w:val="00635B44"/>
    <w:rsid w:val="00640B29"/>
    <w:rsid w:val="00644D39"/>
    <w:rsid w:val="006454F1"/>
    <w:rsid w:val="006463DD"/>
    <w:rsid w:val="0064766C"/>
    <w:rsid w:val="006543F7"/>
    <w:rsid w:val="00654646"/>
    <w:rsid w:val="00655D79"/>
    <w:rsid w:val="00655DF4"/>
    <w:rsid w:val="00670D0D"/>
    <w:rsid w:val="00671525"/>
    <w:rsid w:val="00680DF0"/>
    <w:rsid w:val="00681671"/>
    <w:rsid w:val="006861FB"/>
    <w:rsid w:val="00687A5F"/>
    <w:rsid w:val="006947A2"/>
    <w:rsid w:val="006A6727"/>
    <w:rsid w:val="006A6BDB"/>
    <w:rsid w:val="006C0AB9"/>
    <w:rsid w:val="006C0CE7"/>
    <w:rsid w:val="006C5535"/>
    <w:rsid w:val="006D3B64"/>
    <w:rsid w:val="006E0ECF"/>
    <w:rsid w:val="006F4BD3"/>
    <w:rsid w:val="006F4FEF"/>
    <w:rsid w:val="00700945"/>
    <w:rsid w:val="00703D20"/>
    <w:rsid w:val="0071087B"/>
    <w:rsid w:val="00712F66"/>
    <w:rsid w:val="00716296"/>
    <w:rsid w:val="00721209"/>
    <w:rsid w:val="00723F5F"/>
    <w:rsid w:val="00727630"/>
    <w:rsid w:val="007401E6"/>
    <w:rsid w:val="00743228"/>
    <w:rsid w:val="00744F42"/>
    <w:rsid w:val="0076310F"/>
    <w:rsid w:val="00767E09"/>
    <w:rsid w:val="0078018B"/>
    <w:rsid w:val="007816FA"/>
    <w:rsid w:val="00782629"/>
    <w:rsid w:val="00786E44"/>
    <w:rsid w:val="00787F00"/>
    <w:rsid w:val="0079187C"/>
    <w:rsid w:val="00792CEC"/>
    <w:rsid w:val="0079300B"/>
    <w:rsid w:val="00793B6E"/>
    <w:rsid w:val="007A01E8"/>
    <w:rsid w:val="007A042D"/>
    <w:rsid w:val="007A15E2"/>
    <w:rsid w:val="007A446D"/>
    <w:rsid w:val="007A788D"/>
    <w:rsid w:val="007B1AF1"/>
    <w:rsid w:val="007B1C54"/>
    <w:rsid w:val="007C1575"/>
    <w:rsid w:val="007D2A23"/>
    <w:rsid w:val="007D667C"/>
    <w:rsid w:val="007D7901"/>
    <w:rsid w:val="007E0A06"/>
    <w:rsid w:val="007E0EA3"/>
    <w:rsid w:val="007E761F"/>
    <w:rsid w:val="007F1572"/>
    <w:rsid w:val="00805399"/>
    <w:rsid w:val="008062C0"/>
    <w:rsid w:val="008073B8"/>
    <w:rsid w:val="00811BA4"/>
    <w:rsid w:val="0081305E"/>
    <w:rsid w:val="0081629B"/>
    <w:rsid w:val="008215D4"/>
    <w:rsid w:val="00821C18"/>
    <w:rsid w:val="008317F6"/>
    <w:rsid w:val="00831A9D"/>
    <w:rsid w:val="00835F90"/>
    <w:rsid w:val="00836FB5"/>
    <w:rsid w:val="00842FEF"/>
    <w:rsid w:val="0084417C"/>
    <w:rsid w:val="0084447D"/>
    <w:rsid w:val="00844B66"/>
    <w:rsid w:val="008457E3"/>
    <w:rsid w:val="00846091"/>
    <w:rsid w:val="00847AED"/>
    <w:rsid w:val="008502A2"/>
    <w:rsid w:val="008552F5"/>
    <w:rsid w:val="00861AED"/>
    <w:rsid w:val="00862DE6"/>
    <w:rsid w:val="00863171"/>
    <w:rsid w:val="00864ABF"/>
    <w:rsid w:val="00865FF8"/>
    <w:rsid w:val="0087146A"/>
    <w:rsid w:val="00874423"/>
    <w:rsid w:val="00877157"/>
    <w:rsid w:val="00877465"/>
    <w:rsid w:val="00880832"/>
    <w:rsid w:val="00883F6E"/>
    <w:rsid w:val="00884AC5"/>
    <w:rsid w:val="008905EA"/>
    <w:rsid w:val="008963AC"/>
    <w:rsid w:val="0089714C"/>
    <w:rsid w:val="008A0882"/>
    <w:rsid w:val="008A31A7"/>
    <w:rsid w:val="008A699F"/>
    <w:rsid w:val="008B44B0"/>
    <w:rsid w:val="008B6F6F"/>
    <w:rsid w:val="008C75B0"/>
    <w:rsid w:val="008C763A"/>
    <w:rsid w:val="008D0079"/>
    <w:rsid w:val="008D7BD4"/>
    <w:rsid w:val="008D7C9C"/>
    <w:rsid w:val="008E6A49"/>
    <w:rsid w:val="008F4146"/>
    <w:rsid w:val="00912844"/>
    <w:rsid w:val="00930430"/>
    <w:rsid w:val="00950A5A"/>
    <w:rsid w:val="00951EB5"/>
    <w:rsid w:val="00954793"/>
    <w:rsid w:val="00960412"/>
    <w:rsid w:val="00991A58"/>
    <w:rsid w:val="009946A7"/>
    <w:rsid w:val="009B42F2"/>
    <w:rsid w:val="009B6E81"/>
    <w:rsid w:val="009C057E"/>
    <w:rsid w:val="009C41F1"/>
    <w:rsid w:val="009C4CAA"/>
    <w:rsid w:val="009D1F4C"/>
    <w:rsid w:val="009D22B2"/>
    <w:rsid w:val="009D5278"/>
    <w:rsid w:val="009D6DDB"/>
    <w:rsid w:val="009E1B7B"/>
    <w:rsid w:val="00A01E64"/>
    <w:rsid w:val="00A023F3"/>
    <w:rsid w:val="00A03EF5"/>
    <w:rsid w:val="00A10B1B"/>
    <w:rsid w:val="00A30D30"/>
    <w:rsid w:val="00A310F0"/>
    <w:rsid w:val="00A419CA"/>
    <w:rsid w:val="00A43282"/>
    <w:rsid w:val="00A4375C"/>
    <w:rsid w:val="00A50067"/>
    <w:rsid w:val="00A54277"/>
    <w:rsid w:val="00A64914"/>
    <w:rsid w:val="00A74F04"/>
    <w:rsid w:val="00A90C1C"/>
    <w:rsid w:val="00A9579D"/>
    <w:rsid w:val="00A96604"/>
    <w:rsid w:val="00AB3045"/>
    <w:rsid w:val="00AC38ED"/>
    <w:rsid w:val="00AC3B5C"/>
    <w:rsid w:val="00AD15B6"/>
    <w:rsid w:val="00AD198D"/>
    <w:rsid w:val="00AE0570"/>
    <w:rsid w:val="00AE12F9"/>
    <w:rsid w:val="00AE1D6D"/>
    <w:rsid w:val="00AE691B"/>
    <w:rsid w:val="00B06B3A"/>
    <w:rsid w:val="00B11AAD"/>
    <w:rsid w:val="00B1781E"/>
    <w:rsid w:val="00B20A3A"/>
    <w:rsid w:val="00B22A0B"/>
    <w:rsid w:val="00B30ACC"/>
    <w:rsid w:val="00B36652"/>
    <w:rsid w:val="00B4096E"/>
    <w:rsid w:val="00B415F8"/>
    <w:rsid w:val="00B41B73"/>
    <w:rsid w:val="00B461E1"/>
    <w:rsid w:val="00B467B6"/>
    <w:rsid w:val="00B51693"/>
    <w:rsid w:val="00B52FE0"/>
    <w:rsid w:val="00B62F73"/>
    <w:rsid w:val="00B62FE5"/>
    <w:rsid w:val="00B750D1"/>
    <w:rsid w:val="00B81C43"/>
    <w:rsid w:val="00B82682"/>
    <w:rsid w:val="00B85490"/>
    <w:rsid w:val="00B87334"/>
    <w:rsid w:val="00B92CE3"/>
    <w:rsid w:val="00B9676E"/>
    <w:rsid w:val="00B97372"/>
    <w:rsid w:val="00B977C1"/>
    <w:rsid w:val="00B97969"/>
    <w:rsid w:val="00BA4DF9"/>
    <w:rsid w:val="00BA7672"/>
    <w:rsid w:val="00BB470E"/>
    <w:rsid w:val="00BB617A"/>
    <w:rsid w:val="00BF12BF"/>
    <w:rsid w:val="00BF2219"/>
    <w:rsid w:val="00BF7B0B"/>
    <w:rsid w:val="00C04424"/>
    <w:rsid w:val="00C0678F"/>
    <w:rsid w:val="00C072A1"/>
    <w:rsid w:val="00C07E3E"/>
    <w:rsid w:val="00C13D3F"/>
    <w:rsid w:val="00C1733E"/>
    <w:rsid w:val="00C2476A"/>
    <w:rsid w:val="00C24D66"/>
    <w:rsid w:val="00C2571A"/>
    <w:rsid w:val="00C32ABA"/>
    <w:rsid w:val="00C331AF"/>
    <w:rsid w:val="00C4496C"/>
    <w:rsid w:val="00C475EF"/>
    <w:rsid w:val="00C60DE6"/>
    <w:rsid w:val="00C64E8A"/>
    <w:rsid w:val="00C67F97"/>
    <w:rsid w:val="00C70E9B"/>
    <w:rsid w:val="00C7302F"/>
    <w:rsid w:val="00C749A7"/>
    <w:rsid w:val="00C837B0"/>
    <w:rsid w:val="00C92C90"/>
    <w:rsid w:val="00C95048"/>
    <w:rsid w:val="00CA050C"/>
    <w:rsid w:val="00CA1603"/>
    <w:rsid w:val="00CB32D4"/>
    <w:rsid w:val="00CB5BD6"/>
    <w:rsid w:val="00CB753B"/>
    <w:rsid w:val="00CC3CED"/>
    <w:rsid w:val="00CC4EC0"/>
    <w:rsid w:val="00CE0B86"/>
    <w:rsid w:val="00CE2534"/>
    <w:rsid w:val="00CE3591"/>
    <w:rsid w:val="00CE4B49"/>
    <w:rsid w:val="00CE5384"/>
    <w:rsid w:val="00CE6642"/>
    <w:rsid w:val="00CE6D71"/>
    <w:rsid w:val="00D01D29"/>
    <w:rsid w:val="00D05096"/>
    <w:rsid w:val="00D05805"/>
    <w:rsid w:val="00D07362"/>
    <w:rsid w:val="00D1078D"/>
    <w:rsid w:val="00D22823"/>
    <w:rsid w:val="00D272D3"/>
    <w:rsid w:val="00D279FA"/>
    <w:rsid w:val="00D27E62"/>
    <w:rsid w:val="00D410FE"/>
    <w:rsid w:val="00D43A66"/>
    <w:rsid w:val="00D5453B"/>
    <w:rsid w:val="00D56443"/>
    <w:rsid w:val="00D61944"/>
    <w:rsid w:val="00D65E13"/>
    <w:rsid w:val="00D67994"/>
    <w:rsid w:val="00D71A10"/>
    <w:rsid w:val="00D81A99"/>
    <w:rsid w:val="00D842E9"/>
    <w:rsid w:val="00D87C7D"/>
    <w:rsid w:val="00D902EA"/>
    <w:rsid w:val="00DA1882"/>
    <w:rsid w:val="00DA300D"/>
    <w:rsid w:val="00DB5459"/>
    <w:rsid w:val="00DB6021"/>
    <w:rsid w:val="00DB61B0"/>
    <w:rsid w:val="00DC36E0"/>
    <w:rsid w:val="00DC3ABE"/>
    <w:rsid w:val="00DD019B"/>
    <w:rsid w:val="00DD0746"/>
    <w:rsid w:val="00DD293A"/>
    <w:rsid w:val="00DD50C8"/>
    <w:rsid w:val="00DE1460"/>
    <w:rsid w:val="00DE3B10"/>
    <w:rsid w:val="00DE52E4"/>
    <w:rsid w:val="00DE6529"/>
    <w:rsid w:val="00DF0A9E"/>
    <w:rsid w:val="00DF122E"/>
    <w:rsid w:val="00DF17CA"/>
    <w:rsid w:val="00DF2470"/>
    <w:rsid w:val="00DF3F42"/>
    <w:rsid w:val="00E00AEE"/>
    <w:rsid w:val="00E00F67"/>
    <w:rsid w:val="00E07970"/>
    <w:rsid w:val="00E13207"/>
    <w:rsid w:val="00E133FE"/>
    <w:rsid w:val="00E13F07"/>
    <w:rsid w:val="00E1749A"/>
    <w:rsid w:val="00E25051"/>
    <w:rsid w:val="00E27BC2"/>
    <w:rsid w:val="00E322C4"/>
    <w:rsid w:val="00E47E7D"/>
    <w:rsid w:val="00E60F22"/>
    <w:rsid w:val="00E61995"/>
    <w:rsid w:val="00E61B9F"/>
    <w:rsid w:val="00E63F16"/>
    <w:rsid w:val="00E64AB0"/>
    <w:rsid w:val="00E74855"/>
    <w:rsid w:val="00E7707D"/>
    <w:rsid w:val="00E870CC"/>
    <w:rsid w:val="00E9439D"/>
    <w:rsid w:val="00EA2BFA"/>
    <w:rsid w:val="00EA47B0"/>
    <w:rsid w:val="00EA4FE7"/>
    <w:rsid w:val="00EB0EF4"/>
    <w:rsid w:val="00EB5748"/>
    <w:rsid w:val="00ED1001"/>
    <w:rsid w:val="00ED1F95"/>
    <w:rsid w:val="00EE0BDD"/>
    <w:rsid w:val="00EF2251"/>
    <w:rsid w:val="00EF4AA8"/>
    <w:rsid w:val="00EF72AF"/>
    <w:rsid w:val="00F04755"/>
    <w:rsid w:val="00F130C2"/>
    <w:rsid w:val="00F145D3"/>
    <w:rsid w:val="00F2225A"/>
    <w:rsid w:val="00F238F9"/>
    <w:rsid w:val="00F32C30"/>
    <w:rsid w:val="00F3375F"/>
    <w:rsid w:val="00F34E3D"/>
    <w:rsid w:val="00F40818"/>
    <w:rsid w:val="00F445C3"/>
    <w:rsid w:val="00F44D4F"/>
    <w:rsid w:val="00F531EF"/>
    <w:rsid w:val="00F55764"/>
    <w:rsid w:val="00F57AB8"/>
    <w:rsid w:val="00F57ECC"/>
    <w:rsid w:val="00F60333"/>
    <w:rsid w:val="00F61E81"/>
    <w:rsid w:val="00F641AC"/>
    <w:rsid w:val="00F7113A"/>
    <w:rsid w:val="00F7627A"/>
    <w:rsid w:val="00F76D3B"/>
    <w:rsid w:val="00F8292B"/>
    <w:rsid w:val="00F869E9"/>
    <w:rsid w:val="00FA5373"/>
    <w:rsid w:val="00FA6419"/>
    <w:rsid w:val="00FB5644"/>
    <w:rsid w:val="00FC4ED4"/>
    <w:rsid w:val="00FD4B96"/>
    <w:rsid w:val="00FE0EFA"/>
    <w:rsid w:val="00FE15AF"/>
    <w:rsid w:val="00FE79B2"/>
    <w:rsid w:val="00FF1BB9"/>
    <w:rsid w:val="00FF1D8B"/>
    <w:rsid w:val="00FF4323"/>
    <w:rsid w:val="00FF7CD6"/>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0D7148"/>
    <w:rPr>
      <w:rFonts w:cs="Cambria"/>
      <w:sz w:val="24"/>
      <w:szCs w:val="24"/>
    </w:rPr>
  </w:style>
  <w:style w:type="paragraph" w:styleId="Heading1">
    <w:name w:val="heading 1"/>
    <w:basedOn w:val="Normal"/>
    <w:next w:val="Normal"/>
    <w:link w:val="Heading1Char"/>
    <w:uiPriority w:val="99"/>
    <w:qFormat/>
    <w:rsid w:val="000D7148"/>
    <w:pPr>
      <w:keepNext/>
      <w:keepLines/>
      <w:spacing w:before="480" w:line="276" w:lineRule="auto"/>
      <w:outlineLvl w:val="0"/>
    </w:pPr>
    <w:rPr>
      <w:rFonts w:ascii="Calibri" w:eastAsia="Times New Roman" w:hAnsi="Calibri" w:cs="Calibri"/>
      <w:b/>
      <w:bCs/>
      <w:color w:val="365F91"/>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0D7148"/>
    <w:rPr>
      <w:rFonts w:ascii="Calibri" w:hAnsi="Calibri" w:cs="Calibri"/>
      <w:b/>
      <w:bCs/>
      <w:color w:val="365F91"/>
      <w:sz w:val="28"/>
      <w:szCs w:val="28"/>
    </w:rPr>
  </w:style>
  <w:style w:type="table" w:styleId="TableGrid">
    <w:name w:val="Table Grid"/>
    <w:basedOn w:val="TableNormal"/>
    <w:uiPriority w:val="99"/>
    <w:rsid w:val="000D7148"/>
    <w:rPr>
      <w:rFonts w:cs="Cambri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D7148"/>
    <w:pPr>
      <w:tabs>
        <w:tab w:val="center" w:pos="4320"/>
        <w:tab w:val="right" w:pos="8640"/>
      </w:tabs>
    </w:pPr>
  </w:style>
  <w:style w:type="character" w:customStyle="1" w:styleId="HeaderChar">
    <w:name w:val="Header Char"/>
    <w:basedOn w:val="DefaultParagraphFont"/>
    <w:link w:val="Header"/>
    <w:uiPriority w:val="99"/>
    <w:locked/>
    <w:rsid w:val="000D7148"/>
  </w:style>
  <w:style w:type="paragraph" w:styleId="Footer">
    <w:name w:val="footer"/>
    <w:basedOn w:val="Normal"/>
    <w:link w:val="FooterChar"/>
    <w:uiPriority w:val="99"/>
    <w:rsid w:val="000D7148"/>
    <w:pPr>
      <w:tabs>
        <w:tab w:val="center" w:pos="4320"/>
        <w:tab w:val="right" w:pos="8640"/>
      </w:tabs>
    </w:pPr>
  </w:style>
  <w:style w:type="character" w:customStyle="1" w:styleId="FooterChar">
    <w:name w:val="Footer Char"/>
    <w:basedOn w:val="DefaultParagraphFont"/>
    <w:link w:val="Footer"/>
    <w:uiPriority w:val="99"/>
    <w:locked/>
    <w:rsid w:val="000D7148"/>
  </w:style>
  <w:style w:type="character" w:styleId="PageNumber">
    <w:name w:val="page number"/>
    <w:basedOn w:val="DefaultParagraphFont"/>
    <w:uiPriority w:val="99"/>
    <w:rsid w:val="000D7148"/>
  </w:style>
  <w:style w:type="paragraph" w:styleId="BodyText">
    <w:name w:val="Body Text"/>
    <w:basedOn w:val="Normal"/>
    <w:link w:val="BodyTextChar"/>
    <w:uiPriority w:val="99"/>
    <w:rsid w:val="000D7148"/>
    <w:pPr>
      <w:autoSpaceDE w:val="0"/>
      <w:autoSpaceDN w:val="0"/>
      <w:spacing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locked/>
    <w:rsid w:val="000D7148"/>
    <w:rPr>
      <w:rFonts w:ascii="Times New Roman" w:hAnsi="Times New Roman" w:cs="Times New Roman"/>
    </w:rPr>
  </w:style>
  <w:style w:type="paragraph" w:styleId="BalloonText">
    <w:name w:val="Balloon Text"/>
    <w:basedOn w:val="Normal"/>
    <w:link w:val="BalloonTextChar"/>
    <w:uiPriority w:val="99"/>
    <w:semiHidden/>
    <w:rsid w:val="000D7148"/>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0D7148"/>
    <w:rPr>
      <w:rFonts w:ascii="Lucida Grande" w:hAnsi="Lucida Grande" w:cs="Lucida Grande"/>
      <w:sz w:val="18"/>
      <w:szCs w:val="18"/>
    </w:rPr>
  </w:style>
  <w:style w:type="character" w:styleId="CommentReference">
    <w:name w:val="annotation reference"/>
    <w:basedOn w:val="DefaultParagraphFont"/>
    <w:uiPriority w:val="99"/>
    <w:semiHidden/>
    <w:rsid w:val="000D7148"/>
    <w:rPr>
      <w:sz w:val="18"/>
      <w:szCs w:val="18"/>
    </w:rPr>
  </w:style>
  <w:style w:type="paragraph" w:styleId="CommentText">
    <w:name w:val="annotation text"/>
    <w:basedOn w:val="Normal"/>
    <w:link w:val="CommentTextChar"/>
    <w:uiPriority w:val="99"/>
    <w:semiHidden/>
    <w:rsid w:val="000D7148"/>
  </w:style>
  <w:style w:type="character" w:customStyle="1" w:styleId="CommentTextChar">
    <w:name w:val="Comment Text Char"/>
    <w:basedOn w:val="DefaultParagraphFont"/>
    <w:link w:val="CommentText"/>
    <w:uiPriority w:val="99"/>
    <w:locked/>
    <w:rsid w:val="000D7148"/>
  </w:style>
  <w:style w:type="paragraph" w:styleId="CommentSubject">
    <w:name w:val="annotation subject"/>
    <w:basedOn w:val="CommentText"/>
    <w:next w:val="CommentText"/>
    <w:link w:val="CommentSubjectChar"/>
    <w:uiPriority w:val="99"/>
    <w:semiHidden/>
    <w:rsid w:val="000D7148"/>
    <w:rPr>
      <w:b/>
      <w:bCs/>
      <w:sz w:val="20"/>
      <w:szCs w:val="20"/>
    </w:rPr>
  </w:style>
  <w:style w:type="character" w:customStyle="1" w:styleId="CommentSubjectChar">
    <w:name w:val="Comment Subject Char"/>
    <w:basedOn w:val="CommentTextChar"/>
    <w:link w:val="CommentSubject"/>
    <w:uiPriority w:val="99"/>
    <w:locked/>
    <w:rsid w:val="000D7148"/>
    <w:rPr>
      <w:b/>
      <w:bCs/>
      <w:sz w:val="20"/>
      <w:szCs w:val="20"/>
    </w:rPr>
  </w:style>
  <w:style w:type="paragraph" w:styleId="NormalWeb">
    <w:name w:val="Normal (Web)"/>
    <w:basedOn w:val="Normal"/>
    <w:uiPriority w:val="99"/>
    <w:rsid w:val="000D7148"/>
    <w:pPr>
      <w:spacing w:beforeLines="1" w:afterLines="1"/>
    </w:pPr>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divs>
    <w:div w:id="129984366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tiff"/><Relationship Id="rId13" Type="http://schemas.openxmlformats.org/officeDocument/2006/relationships/image" Target="media/image4.tiff"/><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oreymc:experiments:homophones:analyses:rewrite_Feb2011:RiskModel:Behav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oreymc:experiments:homophones:analyses:rewrite_Feb2011:RiskModel:Behav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oreymc:experiments:homophones:analyses:rewrite_Feb2011:RiskModel:Behav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3381594488189"/>
          <c:y val="0.0216216216216216"/>
          <c:w val="0.596570758843824"/>
          <c:h val="0.781857142857143"/>
        </c:manualLayout>
      </c:layout>
      <c:lineChart>
        <c:grouping val="standard"/>
        <c:ser>
          <c:idx val="0"/>
          <c:order val="0"/>
          <c:tx>
            <c:v>Strong Preference</c:v>
          </c:tx>
          <c:spPr>
            <a:ln>
              <a:solidFill>
                <a:schemeClr val="tx1"/>
              </a:solidFill>
              <a:prstDash val="sysDash"/>
              <a:headEnd type="oval"/>
              <a:tailEnd type="oval"/>
            </a:ln>
          </c:spPr>
          <c:marker>
            <c:symbol val="none"/>
          </c:marker>
          <c:errBars>
            <c:errDir val="y"/>
            <c:errBarType val="both"/>
            <c:errValType val="cust"/>
            <c:plus>
              <c:numRef>
                <c:f>(Sheet1!$E$3,Sheet1!$E$6)</c:f>
                <c:numCache>
                  <c:formatCode>General</c:formatCode>
                  <c:ptCount val="2"/>
                  <c:pt idx="0">
                    <c:v>0.0441414837566126</c:v>
                  </c:pt>
                  <c:pt idx="1">
                    <c:v>0.0611189775091559</c:v>
                  </c:pt>
                </c:numCache>
              </c:numRef>
            </c:plus>
            <c:minus>
              <c:numRef>
                <c:f>(Sheet1!$E$3,Sheet1!$E$6)</c:f>
                <c:numCache>
                  <c:formatCode>General</c:formatCode>
                  <c:ptCount val="2"/>
                  <c:pt idx="0">
                    <c:v>0.0441414837566126</c:v>
                  </c:pt>
                  <c:pt idx="1">
                    <c:v>0.0611189775091559</c:v>
                  </c:pt>
                </c:numCache>
              </c:numRef>
            </c:minus>
          </c:errBars>
          <c:cat>
            <c:strRef>
              <c:f>(Sheet1!$A$2,Sheet1!$A$5)</c:f>
              <c:strCache>
                <c:ptCount val="2"/>
                <c:pt idx="0">
                  <c:v>Less Risk</c:v>
                </c:pt>
                <c:pt idx="1">
                  <c:v>More Risk</c:v>
                </c:pt>
              </c:strCache>
            </c:strRef>
          </c:cat>
          <c:val>
            <c:numRef>
              <c:f>(Sheet1!$C$3,Sheet1!$C$6)</c:f>
              <c:numCache>
                <c:formatCode>General</c:formatCode>
                <c:ptCount val="2"/>
                <c:pt idx="0">
                  <c:v>0.6275</c:v>
                </c:pt>
                <c:pt idx="1">
                  <c:v>0.6997</c:v>
                </c:pt>
              </c:numCache>
            </c:numRef>
          </c:val>
        </c:ser>
        <c:ser>
          <c:idx val="1"/>
          <c:order val="1"/>
          <c:tx>
            <c:v>Weak Preference</c:v>
          </c:tx>
          <c:spPr>
            <a:ln>
              <a:solidFill>
                <a:schemeClr val="tx1"/>
              </a:solidFill>
              <a:headEnd type="diamond"/>
              <a:tailEnd type="diamond"/>
            </a:ln>
          </c:spPr>
          <c:marker>
            <c:symbol val="none"/>
          </c:marker>
          <c:errBars>
            <c:errDir val="y"/>
            <c:errBarType val="both"/>
            <c:errValType val="cust"/>
            <c:plus>
              <c:numRef>
                <c:f>(Sheet1!$E$4,Sheet1!$E$7)</c:f>
                <c:numCache>
                  <c:formatCode>General</c:formatCode>
                  <c:ptCount val="2"/>
                  <c:pt idx="0">
                    <c:v>0.0390482356308496</c:v>
                  </c:pt>
                  <c:pt idx="1">
                    <c:v>0.0628167268844102</c:v>
                  </c:pt>
                </c:numCache>
              </c:numRef>
            </c:plus>
            <c:minus>
              <c:numRef>
                <c:f>(Sheet1!$E$4,Sheet1!$E$7)</c:f>
                <c:numCache>
                  <c:formatCode>General</c:formatCode>
                  <c:ptCount val="2"/>
                  <c:pt idx="0">
                    <c:v>0.0390482356308496</c:v>
                  </c:pt>
                  <c:pt idx="1">
                    <c:v>0.0628167268844102</c:v>
                  </c:pt>
                </c:numCache>
              </c:numRef>
            </c:minus>
          </c:errBars>
          <c:cat>
            <c:strRef>
              <c:f>(Sheet1!$A$2,Sheet1!$A$5)</c:f>
              <c:strCache>
                <c:ptCount val="2"/>
                <c:pt idx="0">
                  <c:v>Less Risk</c:v>
                </c:pt>
                <c:pt idx="1">
                  <c:v>More Risk</c:v>
                </c:pt>
              </c:strCache>
            </c:strRef>
          </c:cat>
          <c:val>
            <c:numRef>
              <c:f>(Sheet1!$C$4,Sheet1!$C$7)</c:f>
              <c:numCache>
                <c:formatCode>General</c:formatCode>
                <c:ptCount val="2"/>
                <c:pt idx="0">
                  <c:v>0.7684</c:v>
                </c:pt>
                <c:pt idx="1">
                  <c:v>0.7969</c:v>
                </c:pt>
              </c:numCache>
            </c:numRef>
          </c:val>
        </c:ser>
        <c:marker val="1"/>
        <c:axId val="613769976"/>
        <c:axId val="613745160"/>
      </c:lineChart>
      <c:catAx>
        <c:axId val="613769976"/>
        <c:scaling>
          <c:orientation val="minMax"/>
        </c:scaling>
        <c:axPos val="b"/>
        <c:title>
          <c:tx>
            <c:rich>
              <a:bodyPr/>
              <a:lstStyle/>
              <a:p>
                <a:pPr>
                  <a:defRPr/>
                </a:pPr>
                <a:r>
                  <a:rPr lang="en-US"/>
                  <a:t>Risk</a:t>
                </a:r>
              </a:p>
            </c:rich>
          </c:tx>
          <c:layout/>
        </c:title>
        <c:tickLblPos val="nextTo"/>
        <c:crossAx val="613745160"/>
        <c:crosses val="autoZero"/>
        <c:auto val="1"/>
        <c:lblAlgn val="ctr"/>
        <c:lblOffset val="100"/>
      </c:catAx>
      <c:valAx>
        <c:axId val="613745160"/>
        <c:scaling>
          <c:orientation val="minMax"/>
          <c:max val="1.0"/>
          <c:min val="0.4"/>
        </c:scaling>
        <c:axPos val="l"/>
        <c:majorGridlines>
          <c:spPr>
            <a:ln>
              <a:noFill/>
            </a:ln>
          </c:spPr>
        </c:majorGridlines>
        <c:title>
          <c:tx>
            <c:rich>
              <a:bodyPr/>
              <a:lstStyle/>
              <a:p>
                <a:pPr>
                  <a:defRPr/>
                </a:pPr>
                <a:r>
                  <a:rPr lang="en-US"/>
                  <a:t>Proportion of Alternative Choices</a:t>
                </a:r>
              </a:p>
            </c:rich>
          </c:tx>
          <c:layout/>
        </c:title>
        <c:numFmt formatCode="General" sourceLinked="1"/>
        <c:majorTickMark val="cross"/>
        <c:tickLblPos val="nextTo"/>
        <c:spPr>
          <a:ln>
            <a:solidFill>
              <a:schemeClr val="tx1"/>
            </a:solidFill>
          </a:ln>
        </c:spPr>
        <c:crossAx val="613769976"/>
        <c:crosses val="autoZero"/>
        <c:crossBetween val="between"/>
      </c:valAx>
    </c:plotArea>
    <c:legend>
      <c:legendPos val="r"/>
      <c:layout>
        <c:manualLayout>
          <c:xMode val="edge"/>
          <c:yMode val="edge"/>
          <c:x val="0.629839667928833"/>
          <c:y val="0.105114452380494"/>
          <c:w val="0.315486620510464"/>
          <c:h val="0.0936534277958531"/>
        </c:manualLayout>
      </c:layout>
    </c:legend>
    <c:plotVisOnly val="1"/>
  </c:chart>
  <c:txPr>
    <a:bodyPr/>
    <a:lstStyle/>
    <a:p>
      <a:pPr>
        <a:defRPr sz="1200" b="0">
          <a:latin typeface="Times New Roman"/>
          <a:cs typeface="Times New Roman"/>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3381594488189"/>
          <c:y val="0.0216216216216216"/>
          <c:w val="0.589489822589604"/>
          <c:h val="0.781857142857143"/>
        </c:manualLayout>
      </c:layout>
      <c:lineChart>
        <c:grouping val="standard"/>
        <c:ser>
          <c:idx val="0"/>
          <c:order val="0"/>
          <c:tx>
            <c:v>Strong Preference</c:v>
          </c:tx>
          <c:spPr>
            <a:ln>
              <a:solidFill>
                <a:schemeClr val="tx1"/>
              </a:solidFill>
              <a:prstDash val="sysDash"/>
              <a:headEnd type="oval"/>
              <a:tailEnd type="oval"/>
            </a:ln>
          </c:spPr>
          <c:marker>
            <c:symbol val="none"/>
          </c:marker>
          <c:errBars>
            <c:errDir val="y"/>
            <c:errBarType val="both"/>
            <c:errValType val="cust"/>
            <c:plus>
              <c:numRef>
                <c:f>(Sheet1!$E$30,Sheet1!$E$33)</c:f>
                <c:numCache>
                  <c:formatCode>General</c:formatCode>
                  <c:ptCount val="2"/>
                  <c:pt idx="0">
                    <c:v>0.0300744175045053</c:v>
                  </c:pt>
                  <c:pt idx="1">
                    <c:v>0.0442142444441235</c:v>
                  </c:pt>
                </c:numCache>
              </c:numRef>
            </c:plus>
            <c:minus>
              <c:numRef>
                <c:f>(Sheet1!$E$30,Sheet1!$E$33)</c:f>
                <c:numCache>
                  <c:formatCode>General</c:formatCode>
                  <c:ptCount val="2"/>
                  <c:pt idx="0">
                    <c:v>0.0300744175045053</c:v>
                  </c:pt>
                  <c:pt idx="1">
                    <c:v>0.0442142444441235</c:v>
                  </c:pt>
                </c:numCache>
              </c:numRef>
            </c:minus>
          </c:errBars>
          <c:cat>
            <c:strRef>
              <c:f>(Sheet1!$A$2,Sheet1!$A$5)</c:f>
              <c:strCache>
                <c:ptCount val="2"/>
                <c:pt idx="0">
                  <c:v>Less Risk</c:v>
                </c:pt>
                <c:pt idx="1">
                  <c:v>More Risk</c:v>
                </c:pt>
              </c:strCache>
            </c:strRef>
          </c:cat>
          <c:val>
            <c:numRef>
              <c:f>(Sheet1!$C$30,Sheet1!$C$33)</c:f>
              <c:numCache>
                <c:formatCode>General</c:formatCode>
                <c:ptCount val="2"/>
                <c:pt idx="0">
                  <c:v>0.545</c:v>
                </c:pt>
                <c:pt idx="1">
                  <c:v>0.4537</c:v>
                </c:pt>
              </c:numCache>
            </c:numRef>
          </c:val>
        </c:ser>
        <c:ser>
          <c:idx val="1"/>
          <c:order val="1"/>
          <c:tx>
            <c:v>Weak Preference</c:v>
          </c:tx>
          <c:spPr>
            <a:ln>
              <a:solidFill>
                <a:schemeClr val="tx1"/>
              </a:solidFill>
              <a:headEnd type="diamond"/>
              <a:tailEnd type="diamond"/>
            </a:ln>
          </c:spPr>
          <c:marker>
            <c:symbol val="none"/>
          </c:marker>
          <c:errBars>
            <c:errDir val="y"/>
            <c:errBarType val="both"/>
            <c:errValType val="cust"/>
            <c:plus>
              <c:numRef>
                <c:f>(Sheet1!$E$31,Sheet1!$E$34)</c:f>
                <c:numCache>
                  <c:formatCode>General</c:formatCode>
                  <c:ptCount val="2"/>
                  <c:pt idx="0">
                    <c:v>0.0359437796303845</c:v>
                  </c:pt>
                  <c:pt idx="1">
                    <c:v>0.0581115357587054</c:v>
                  </c:pt>
                </c:numCache>
              </c:numRef>
            </c:plus>
            <c:minus>
              <c:numRef>
                <c:f>(Sheet1!$E$31,Sheet1!$E$34)</c:f>
                <c:numCache>
                  <c:formatCode>General</c:formatCode>
                  <c:ptCount val="2"/>
                  <c:pt idx="0">
                    <c:v>0.0359437796303845</c:v>
                  </c:pt>
                  <c:pt idx="1">
                    <c:v>0.0581115357587054</c:v>
                  </c:pt>
                </c:numCache>
              </c:numRef>
            </c:minus>
          </c:errBars>
          <c:cat>
            <c:strRef>
              <c:f>(Sheet1!$A$2,Sheet1!$A$5)</c:f>
              <c:strCache>
                <c:ptCount val="2"/>
                <c:pt idx="0">
                  <c:v>Less Risk</c:v>
                </c:pt>
                <c:pt idx="1">
                  <c:v>More Risk</c:v>
                </c:pt>
              </c:strCache>
            </c:strRef>
          </c:cat>
          <c:val>
            <c:numRef>
              <c:f>(Sheet1!$C$31,Sheet1!$C$34)</c:f>
              <c:numCache>
                <c:formatCode>General</c:formatCode>
                <c:ptCount val="2"/>
                <c:pt idx="0">
                  <c:v>0.6202</c:v>
                </c:pt>
                <c:pt idx="1">
                  <c:v>0.5278</c:v>
                </c:pt>
              </c:numCache>
            </c:numRef>
          </c:val>
        </c:ser>
        <c:marker val="1"/>
        <c:axId val="615187064"/>
        <c:axId val="615194168"/>
      </c:lineChart>
      <c:catAx>
        <c:axId val="615187064"/>
        <c:scaling>
          <c:orientation val="minMax"/>
        </c:scaling>
        <c:axPos val="b"/>
        <c:title>
          <c:tx>
            <c:rich>
              <a:bodyPr/>
              <a:lstStyle/>
              <a:p>
                <a:pPr>
                  <a:defRPr/>
                </a:pPr>
                <a:r>
                  <a:rPr lang="en-US"/>
                  <a:t>Risk</a:t>
                </a:r>
              </a:p>
            </c:rich>
          </c:tx>
          <c:layout/>
        </c:title>
        <c:tickLblPos val="nextTo"/>
        <c:crossAx val="615194168"/>
        <c:crosses val="autoZero"/>
        <c:auto val="1"/>
        <c:lblAlgn val="ctr"/>
        <c:lblOffset val="100"/>
      </c:catAx>
      <c:valAx>
        <c:axId val="615194168"/>
        <c:scaling>
          <c:orientation val="minMax"/>
          <c:max val="1.0"/>
          <c:min val="0.4"/>
        </c:scaling>
        <c:axPos val="l"/>
        <c:majorGridlines>
          <c:spPr>
            <a:ln>
              <a:noFill/>
            </a:ln>
          </c:spPr>
        </c:majorGridlines>
        <c:title>
          <c:tx>
            <c:rich>
              <a:bodyPr/>
              <a:lstStyle/>
              <a:p>
                <a:pPr>
                  <a:defRPr/>
                </a:pPr>
                <a:r>
                  <a:rPr lang="en-US"/>
                  <a:t>Proportion of Alternative Choices</a:t>
                </a:r>
              </a:p>
            </c:rich>
          </c:tx>
          <c:layout/>
        </c:title>
        <c:numFmt formatCode="General" sourceLinked="1"/>
        <c:majorTickMark val="cross"/>
        <c:tickLblPos val="nextTo"/>
        <c:spPr>
          <a:ln>
            <a:solidFill>
              <a:schemeClr val="tx1"/>
            </a:solidFill>
          </a:ln>
        </c:spPr>
        <c:crossAx val="615187064"/>
        <c:crosses val="autoZero"/>
        <c:crossBetween val="between"/>
      </c:valAx>
    </c:plotArea>
    <c:legend>
      <c:legendPos val="r"/>
      <c:layout>
        <c:manualLayout>
          <c:xMode val="edge"/>
          <c:yMode val="edge"/>
          <c:x val="0.629839667928833"/>
          <c:y val="0.105114452380494"/>
          <c:w val="0.315486620510464"/>
          <c:h val="0.0936534277958531"/>
        </c:manualLayout>
      </c:layout>
    </c:legend>
    <c:plotVisOnly val="1"/>
  </c:chart>
  <c:txPr>
    <a:bodyPr/>
    <a:lstStyle/>
    <a:p>
      <a:pPr>
        <a:defRPr sz="1200" b="0">
          <a:latin typeface="Times New Roman"/>
          <a:cs typeface="Times New Roman"/>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plotArea>
      <c:layout>
        <c:manualLayout>
          <c:layoutTarget val="inner"/>
          <c:xMode val="edge"/>
          <c:yMode val="edge"/>
          <c:x val="0.13381594488189"/>
          <c:y val="0.0216216216216216"/>
          <c:w val="0.589747640240622"/>
          <c:h val="0.781857142857143"/>
        </c:manualLayout>
      </c:layout>
      <c:lineChart>
        <c:grouping val="standard"/>
        <c:ser>
          <c:idx val="0"/>
          <c:order val="0"/>
          <c:tx>
            <c:v>Strong Preference</c:v>
          </c:tx>
          <c:spPr>
            <a:ln>
              <a:solidFill>
                <a:schemeClr val="tx1"/>
              </a:solidFill>
              <a:prstDash val="sysDash"/>
              <a:headEnd type="oval"/>
              <a:tailEnd type="oval"/>
            </a:ln>
          </c:spPr>
          <c:marker>
            <c:symbol val="none"/>
          </c:marker>
          <c:errBars>
            <c:errDir val="y"/>
            <c:errBarType val="both"/>
            <c:errValType val="cust"/>
            <c:plus>
              <c:numRef>
                <c:f>(Sheet1!$E$55,Sheet1!$E$58)</c:f>
                <c:numCache>
                  <c:formatCode>General</c:formatCode>
                  <c:ptCount val="2"/>
                  <c:pt idx="0">
                    <c:v>0.0480220537571939</c:v>
                  </c:pt>
                  <c:pt idx="1">
                    <c:v>0.0366228793804863</c:v>
                  </c:pt>
                </c:numCache>
              </c:numRef>
            </c:plus>
            <c:minus>
              <c:numRef>
                <c:f>(Sheet1!$E$55,Sheet1!$E$58)</c:f>
                <c:numCache>
                  <c:formatCode>General</c:formatCode>
                  <c:ptCount val="2"/>
                  <c:pt idx="0">
                    <c:v>0.0480220537571939</c:v>
                  </c:pt>
                  <c:pt idx="1">
                    <c:v>0.0366228793804863</c:v>
                  </c:pt>
                </c:numCache>
              </c:numRef>
            </c:minus>
          </c:errBars>
          <c:cat>
            <c:strRef>
              <c:f>(Sheet1!$A$2,Sheet1!$A$5)</c:f>
              <c:strCache>
                <c:ptCount val="2"/>
                <c:pt idx="0">
                  <c:v>Less Risk</c:v>
                </c:pt>
                <c:pt idx="1">
                  <c:v>More Risk</c:v>
                </c:pt>
              </c:strCache>
            </c:strRef>
          </c:cat>
          <c:val>
            <c:numRef>
              <c:f>(Sheet1!$C$55,Sheet1!$C$58)</c:f>
              <c:numCache>
                <c:formatCode>General</c:formatCode>
                <c:ptCount val="2"/>
                <c:pt idx="0">
                  <c:v>0.677</c:v>
                </c:pt>
                <c:pt idx="1">
                  <c:v>0.847</c:v>
                </c:pt>
              </c:numCache>
            </c:numRef>
          </c:val>
        </c:ser>
        <c:ser>
          <c:idx val="1"/>
          <c:order val="1"/>
          <c:tx>
            <c:v>Weak Preference</c:v>
          </c:tx>
          <c:spPr>
            <a:ln>
              <a:solidFill>
                <a:schemeClr val="tx1"/>
              </a:solidFill>
              <a:headEnd type="diamond"/>
              <a:tailEnd type="diamond"/>
            </a:ln>
          </c:spPr>
          <c:marker>
            <c:symbol val="none"/>
          </c:marker>
          <c:errBars>
            <c:errDir val="y"/>
            <c:errBarType val="both"/>
            <c:errValType val="cust"/>
            <c:plus>
              <c:numRef>
                <c:f>(Sheet1!$E$56,Sheet1!$E$59)</c:f>
                <c:numCache>
                  <c:formatCode>General</c:formatCode>
                  <c:ptCount val="2"/>
                  <c:pt idx="0">
                    <c:v>0.0208580637531246</c:v>
                  </c:pt>
                  <c:pt idx="1">
                    <c:v>0.0143096018771436</c:v>
                  </c:pt>
                </c:numCache>
              </c:numRef>
            </c:plus>
            <c:minus>
              <c:numRef>
                <c:f>(Sheet1!$E$56,Sheet1!$E$59)</c:f>
                <c:numCache>
                  <c:formatCode>General</c:formatCode>
                  <c:ptCount val="2"/>
                  <c:pt idx="0">
                    <c:v>0.0208580637531246</c:v>
                  </c:pt>
                  <c:pt idx="1">
                    <c:v>0.0143096018771436</c:v>
                  </c:pt>
                </c:numCache>
              </c:numRef>
            </c:minus>
          </c:errBars>
          <c:cat>
            <c:strRef>
              <c:f>(Sheet1!$A$2,Sheet1!$A$5)</c:f>
              <c:strCache>
                <c:ptCount val="2"/>
                <c:pt idx="0">
                  <c:v>Less Risk</c:v>
                </c:pt>
                <c:pt idx="1">
                  <c:v>More Risk</c:v>
                </c:pt>
              </c:strCache>
            </c:strRef>
          </c:cat>
          <c:val>
            <c:numRef>
              <c:f>(Sheet1!$C$56,Sheet1!$C$59)</c:f>
              <c:numCache>
                <c:formatCode>General</c:formatCode>
                <c:ptCount val="2"/>
                <c:pt idx="0">
                  <c:v>0.857</c:v>
                </c:pt>
                <c:pt idx="1">
                  <c:v>0.958</c:v>
                </c:pt>
              </c:numCache>
            </c:numRef>
          </c:val>
        </c:ser>
        <c:marker val="1"/>
        <c:axId val="631489992"/>
        <c:axId val="631497144"/>
      </c:lineChart>
      <c:catAx>
        <c:axId val="631489992"/>
        <c:scaling>
          <c:orientation val="minMax"/>
        </c:scaling>
        <c:axPos val="b"/>
        <c:title>
          <c:tx>
            <c:rich>
              <a:bodyPr/>
              <a:lstStyle/>
              <a:p>
                <a:pPr>
                  <a:defRPr/>
                </a:pPr>
                <a:r>
                  <a:rPr lang="en-US"/>
                  <a:t>Risk</a:t>
                </a:r>
              </a:p>
            </c:rich>
          </c:tx>
          <c:layout/>
        </c:title>
        <c:tickLblPos val="nextTo"/>
        <c:crossAx val="631497144"/>
        <c:crosses val="autoZero"/>
        <c:auto val="1"/>
        <c:lblAlgn val="ctr"/>
        <c:lblOffset val="100"/>
      </c:catAx>
      <c:valAx>
        <c:axId val="631497144"/>
        <c:scaling>
          <c:orientation val="minMax"/>
          <c:max val="1.0"/>
          <c:min val="0.4"/>
        </c:scaling>
        <c:axPos val="l"/>
        <c:majorGridlines>
          <c:spPr>
            <a:ln>
              <a:noFill/>
            </a:ln>
          </c:spPr>
        </c:majorGridlines>
        <c:title>
          <c:tx>
            <c:rich>
              <a:bodyPr/>
              <a:lstStyle/>
              <a:p>
                <a:pPr>
                  <a:defRPr/>
                </a:pPr>
                <a:r>
                  <a:rPr lang="en-US"/>
                  <a:t>Proportion of Alternative Choices</a:t>
                </a:r>
              </a:p>
            </c:rich>
          </c:tx>
          <c:layout/>
        </c:title>
        <c:numFmt formatCode="General" sourceLinked="1"/>
        <c:majorTickMark val="cross"/>
        <c:tickLblPos val="nextTo"/>
        <c:spPr>
          <a:ln>
            <a:solidFill>
              <a:schemeClr val="tx1"/>
            </a:solidFill>
          </a:ln>
        </c:spPr>
        <c:crossAx val="631489992"/>
        <c:crosses val="autoZero"/>
        <c:crossBetween val="between"/>
      </c:valAx>
    </c:plotArea>
    <c:legend>
      <c:legendPos val="r"/>
      <c:layout>
        <c:manualLayout>
          <c:xMode val="edge"/>
          <c:yMode val="edge"/>
          <c:x val="0.629839667928833"/>
          <c:y val="0.105114452380494"/>
          <c:w val="0.315486620510464"/>
          <c:h val="0.0936534277958531"/>
        </c:manualLayout>
      </c:layout>
    </c:legend>
    <c:plotVisOnly val="1"/>
  </c:chart>
  <c:txPr>
    <a:bodyPr/>
    <a:lstStyle/>
    <a:p>
      <a:pPr>
        <a:defRPr sz="1200" b="0">
          <a:latin typeface="Times New Roman"/>
          <a:cs typeface="Times New Roman"/>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28</Pages>
  <Words>11103</Words>
  <Characters>64402</Characters>
  <Application>Microsoft Macintosh Word</Application>
  <DocSecurity>0</DocSecurity>
  <Lines>1238</Lines>
  <Paragraphs>487</Paragraphs>
  <ScaleCrop>false</ScaleCrop>
  <Company>University of Pennsylvania</Company>
  <LinksUpToDate>false</LinksUpToDate>
  <CharactersWithSpaces>77726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Bonner</dc:creator>
  <cp:keywords/>
  <cp:lastModifiedBy>Corey McMillan</cp:lastModifiedBy>
  <cp:revision>10</cp:revision>
  <cp:lastPrinted>2011-03-16T18:27:00Z</cp:lastPrinted>
  <dcterms:created xsi:type="dcterms:W3CDTF">2011-03-16T17:12:00Z</dcterms:created>
  <dcterms:modified xsi:type="dcterms:W3CDTF">2011-03-18T18:04:00Z</dcterms:modified>
</cp:coreProperties>
</file>